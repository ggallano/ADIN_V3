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C6310" w14:textId="77777777" w:rsidR="006945D9" w:rsidRPr="001E3434" w:rsidRDefault="0064453A">
      <w:pPr>
        <w:jc w:val="center"/>
        <w:rPr>
          <w:rFonts w:ascii="Arial" w:hAnsi="Arial" w:cs="Arial"/>
          <w:b/>
          <w:bCs/>
          <w:sz w:val="20"/>
          <w:szCs w:val="20"/>
        </w:rPr>
      </w:pPr>
      <w:r w:rsidRPr="001E3434">
        <w:rPr>
          <w:rFonts w:ascii="Arial" w:hAnsi="Arial" w:cs="Arial"/>
          <w:b/>
          <w:bCs/>
          <w:sz w:val="20"/>
          <w:szCs w:val="20"/>
        </w:rPr>
        <w:t>SOFTWARE LICENSE AGREEMENT</w:t>
      </w:r>
      <w:r w:rsidR="006945D9" w:rsidRPr="001E3434">
        <w:rPr>
          <w:rFonts w:ascii="Arial" w:hAnsi="Arial" w:cs="Arial"/>
          <w:b/>
          <w:bCs/>
          <w:sz w:val="20"/>
          <w:szCs w:val="20"/>
        </w:rPr>
        <w:t xml:space="preserve"> </w:t>
      </w:r>
    </w:p>
    <w:p w14:paraId="415120B3" w14:textId="73A8BCC6" w:rsidR="00DD6658" w:rsidRPr="00DD6658" w:rsidRDefault="00543EAA" w:rsidP="008B7025">
      <w:pPr>
        <w:jc w:val="center"/>
        <w:rPr>
          <w:rFonts w:ascii="Arial" w:hAnsi="Arial" w:cs="Arial"/>
          <w:b/>
          <w:bCs/>
          <w:sz w:val="16"/>
          <w:szCs w:val="16"/>
        </w:rPr>
      </w:pPr>
      <w:r>
        <w:rPr>
          <w:rFonts w:ascii="Arial" w:hAnsi="Arial" w:cs="Arial"/>
          <w:color w:val="333333"/>
          <w:sz w:val="16"/>
          <w:szCs w:val="16"/>
        </w:rPr>
        <w:t>20</w:t>
      </w:r>
      <w:r w:rsidR="00DB6EF2">
        <w:rPr>
          <w:rFonts w:ascii="Arial" w:hAnsi="Arial" w:cs="Arial"/>
          <w:color w:val="333333"/>
          <w:sz w:val="16"/>
          <w:szCs w:val="16"/>
        </w:rPr>
        <w:t>2</w:t>
      </w:r>
      <w:r w:rsidR="00044483">
        <w:rPr>
          <w:rFonts w:ascii="Arial" w:hAnsi="Arial" w:cs="Arial"/>
          <w:color w:val="333333"/>
          <w:sz w:val="16"/>
          <w:szCs w:val="16"/>
        </w:rPr>
        <w:t>41107</w:t>
      </w:r>
      <w:r>
        <w:rPr>
          <w:rFonts w:ascii="Arial" w:hAnsi="Arial" w:cs="Arial"/>
          <w:color w:val="333333"/>
          <w:sz w:val="16"/>
          <w:szCs w:val="16"/>
        </w:rPr>
        <w:t>-</w:t>
      </w:r>
      <w:r w:rsidR="00044483">
        <w:rPr>
          <w:rFonts w:ascii="Arial" w:hAnsi="Arial" w:cs="Arial"/>
          <w:color w:val="333333"/>
          <w:sz w:val="16"/>
          <w:szCs w:val="16"/>
        </w:rPr>
        <w:t>ENETPHYGUI</w:t>
      </w:r>
      <w:r>
        <w:rPr>
          <w:rFonts w:ascii="Arial" w:hAnsi="Arial" w:cs="Arial"/>
          <w:color w:val="333333"/>
          <w:sz w:val="16"/>
          <w:szCs w:val="16"/>
        </w:rPr>
        <w:t>-CTSLA</w:t>
      </w:r>
    </w:p>
    <w:p w14:paraId="60603C3B" w14:textId="77777777" w:rsidR="0064453A" w:rsidRPr="001E3434" w:rsidRDefault="0064453A">
      <w:pPr>
        <w:rPr>
          <w:rFonts w:ascii="Arial" w:hAnsi="Arial" w:cs="Arial"/>
          <w:b/>
          <w:bCs/>
          <w:sz w:val="20"/>
          <w:szCs w:val="20"/>
        </w:rPr>
      </w:pPr>
    </w:p>
    <w:p w14:paraId="54787DD5" w14:textId="79980A8F" w:rsidR="00095C44" w:rsidRDefault="00095C44" w:rsidP="00095C44">
      <w:pPr>
        <w:jc w:val="both"/>
        <w:rPr>
          <w:rFonts w:ascii="Arial" w:hAnsi="Arial" w:cs="Arial"/>
          <w:sz w:val="20"/>
          <w:szCs w:val="20"/>
        </w:rPr>
      </w:pPr>
      <w:r w:rsidRPr="00705373">
        <w:rPr>
          <w:rFonts w:ascii="Arial" w:hAnsi="Arial" w:cs="Arial"/>
          <w:sz w:val="20"/>
          <w:szCs w:val="20"/>
        </w:rPr>
        <w:t xml:space="preserve">This </w:t>
      </w:r>
      <w:r w:rsidR="007F2005" w:rsidRPr="00705373">
        <w:rPr>
          <w:rFonts w:ascii="Arial" w:hAnsi="Arial" w:cs="Arial"/>
          <w:sz w:val="20"/>
          <w:szCs w:val="20"/>
        </w:rPr>
        <w:t>Software</w:t>
      </w:r>
      <w:r w:rsidRPr="00705373">
        <w:rPr>
          <w:rFonts w:ascii="Arial" w:hAnsi="Arial" w:cs="Arial"/>
          <w:sz w:val="20"/>
          <w:szCs w:val="20"/>
        </w:rPr>
        <w:t xml:space="preserve"> License Agreement (the “Agreement”) is a legal agreement between Analog Devices, Inc., a Massachusetts corporation, with its principal office at One </w:t>
      </w:r>
      <w:r w:rsidR="00DB6EF2">
        <w:rPr>
          <w:rFonts w:ascii="Arial" w:hAnsi="Arial" w:cs="Arial"/>
          <w:sz w:val="20"/>
          <w:szCs w:val="20"/>
        </w:rPr>
        <w:t>Analog</w:t>
      </w:r>
      <w:r w:rsidRPr="00705373">
        <w:rPr>
          <w:rFonts w:ascii="Arial" w:hAnsi="Arial" w:cs="Arial"/>
          <w:sz w:val="20"/>
          <w:szCs w:val="20"/>
        </w:rPr>
        <w:t xml:space="preserve"> Way, </w:t>
      </w:r>
      <w:r w:rsidR="00DB6EF2">
        <w:rPr>
          <w:rFonts w:ascii="Arial" w:hAnsi="Arial" w:cs="Arial"/>
          <w:sz w:val="20"/>
          <w:szCs w:val="20"/>
        </w:rPr>
        <w:t>Wilmington</w:t>
      </w:r>
      <w:r w:rsidRPr="00705373">
        <w:rPr>
          <w:rFonts w:ascii="Arial" w:hAnsi="Arial" w:cs="Arial"/>
          <w:sz w:val="20"/>
          <w:szCs w:val="20"/>
        </w:rPr>
        <w:t xml:space="preserve">, </w:t>
      </w:r>
      <w:r w:rsidR="0048070C">
        <w:rPr>
          <w:rFonts w:ascii="Arial" w:hAnsi="Arial" w:cs="Arial"/>
          <w:sz w:val="20"/>
          <w:szCs w:val="20"/>
        </w:rPr>
        <w:t xml:space="preserve">MA </w:t>
      </w:r>
      <w:r w:rsidR="00DB6EF2">
        <w:rPr>
          <w:rFonts w:ascii="Arial" w:hAnsi="Arial" w:cs="Arial"/>
          <w:sz w:val="20"/>
          <w:szCs w:val="20"/>
        </w:rPr>
        <w:t>01887</w:t>
      </w:r>
      <w:r w:rsidR="0048070C">
        <w:rPr>
          <w:rFonts w:ascii="Arial" w:hAnsi="Arial" w:cs="Arial"/>
          <w:sz w:val="20"/>
          <w:szCs w:val="20"/>
        </w:rPr>
        <w:t>, U.S.A.</w:t>
      </w:r>
      <w:r w:rsidRPr="00705373">
        <w:rPr>
          <w:rFonts w:ascii="Arial" w:hAnsi="Arial" w:cs="Arial"/>
          <w:sz w:val="20"/>
          <w:szCs w:val="20"/>
        </w:rPr>
        <w:t xml:space="preserve"> (“Analog Devices”) and you (</w:t>
      </w:r>
      <w:r w:rsidR="00420BF7" w:rsidRPr="00705373">
        <w:rPr>
          <w:rFonts w:ascii="Arial" w:hAnsi="Arial" w:cs="Arial"/>
          <w:sz w:val="20"/>
          <w:szCs w:val="20"/>
        </w:rPr>
        <w:t>personally or on behalf of your employer, as applicable</w:t>
      </w:r>
      <w:r w:rsidRPr="00705373">
        <w:rPr>
          <w:rFonts w:ascii="Arial" w:hAnsi="Arial" w:cs="Arial"/>
          <w:sz w:val="20"/>
          <w:szCs w:val="20"/>
        </w:rPr>
        <w:t>) (“Licensee”) for the software and related documentation that accompanies this Agreement (the “</w:t>
      </w:r>
      <w:r w:rsidRPr="00705373">
        <w:rPr>
          <w:rFonts w:ascii="Arial" w:hAnsi="Arial" w:cs="Arial"/>
          <w:bCs/>
          <w:sz w:val="20"/>
          <w:szCs w:val="20"/>
        </w:rPr>
        <w:t>Licensed Software</w:t>
      </w:r>
      <w:r w:rsidRPr="00705373">
        <w:rPr>
          <w:rFonts w:ascii="Arial" w:hAnsi="Arial" w:cs="Arial"/>
          <w:sz w:val="20"/>
          <w:szCs w:val="20"/>
        </w:rPr>
        <w:t xml:space="preserve">”).   YOU AGREE THAT YOU ARE BOUND BY THE TERMS AND CONDITIONS OF THIS AGREEMENT BY DOWNLOADING, INSTALLING, COPYING OR USING THE SOFTWARE. IF YOU DO NOT AGREE, DO NOT DOWNLOAD, INSTALL, COPY OR USE THE SOFTWARE.   </w:t>
      </w:r>
      <w:r w:rsidR="00E854B2" w:rsidRPr="00705373">
        <w:rPr>
          <w:rFonts w:ascii="Arial" w:hAnsi="Arial" w:cs="Arial"/>
          <w:sz w:val="20"/>
          <w:szCs w:val="20"/>
        </w:rPr>
        <w:t xml:space="preserve">YOU REPRESENT THAT YOU ARE OVER THE AGE OF 18 AND HAVE THE CAPACITY AND AUTHORITY TO BIND YOURSELF OR YOUR EMPLOYER, AS APPLICABLE, TO THE TERMS OF THIS AGREEMENT. </w:t>
      </w:r>
    </w:p>
    <w:p w14:paraId="04E10F98" w14:textId="77777777" w:rsidR="00B14689" w:rsidRDefault="00B14689" w:rsidP="00095C44">
      <w:pPr>
        <w:jc w:val="both"/>
        <w:rPr>
          <w:rFonts w:ascii="Arial" w:hAnsi="Arial" w:cs="Arial"/>
          <w:sz w:val="20"/>
          <w:szCs w:val="20"/>
        </w:rPr>
      </w:pPr>
    </w:p>
    <w:p w14:paraId="491FEEBE" w14:textId="3F79C7A0" w:rsidR="00B14689" w:rsidRPr="00705373" w:rsidRDefault="00B14689" w:rsidP="00095C44">
      <w:pPr>
        <w:jc w:val="both"/>
        <w:rPr>
          <w:rFonts w:ascii="Arial" w:hAnsi="Arial" w:cs="Arial"/>
          <w:sz w:val="20"/>
          <w:szCs w:val="20"/>
        </w:rPr>
      </w:pPr>
      <w:r>
        <w:rPr>
          <w:rFonts w:ascii="Arial" w:hAnsi="Arial" w:cs="Arial"/>
          <w:sz w:val="20"/>
          <w:szCs w:val="20"/>
        </w:rPr>
        <w:t xml:space="preserve">The Licensed Software consists of (a) embedded software </w:t>
      </w:r>
      <w:r w:rsidR="00FA7127">
        <w:rPr>
          <w:rFonts w:ascii="Arial" w:hAnsi="Arial" w:cs="Arial"/>
          <w:sz w:val="20"/>
          <w:szCs w:val="20"/>
        </w:rPr>
        <w:t xml:space="preserve">(including firmware) </w:t>
      </w:r>
      <w:r>
        <w:rPr>
          <w:rFonts w:ascii="Arial" w:hAnsi="Arial" w:cs="Arial"/>
          <w:sz w:val="20"/>
          <w:szCs w:val="20"/>
        </w:rPr>
        <w:t xml:space="preserve">designed to operate in an Analog Devices processor / product (“Embedded Software”) and/or (b) application software designed to run on personal computers (“PC Software”).  </w:t>
      </w:r>
    </w:p>
    <w:p w14:paraId="514856AC" w14:textId="77777777" w:rsidR="00726084" w:rsidRPr="00705373" w:rsidRDefault="00726084" w:rsidP="0018116E">
      <w:pPr>
        <w:jc w:val="both"/>
        <w:rPr>
          <w:rFonts w:ascii="Arial" w:hAnsi="Arial" w:cs="Arial"/>
          <w:sz w:val="20"/>
          <w:szCs w:val="20"/>
        </w:rPr>
      </w:pPr>
    </w:p>
    <w:p w14:paraId="74FB2B70" w14:textId="4F2F82B5" w:rsidR="006D4ABC" w:rsidRDefault="0064453A" w:rsidP="00B01A30">
      <w:pPr>
        <w:jc w:val="both"/>
        <w:rPr>
          <w:rFonts w:ascii="Arial" w:hAnsi="Arial" w:cs="Arial"/>
          <w:sz w:val="20"/>
          <w:szCs w:val="20"/>
        </w:rPr>
      </w:pPr>
      <w:r w:rsidRPr="00705373">
        <w:rPr>
          <w:rFonts w:ascii="Arial" w:hAnsi="Arial" w:cs="Arial"/>
          <w:sz w:val="20"/>
          <w:szCs w:val="20"/>
        </w:rPr>
        <w:t xml:space="preserve">1. </w:t>
      </w:r>
      <w:r w:rsidRPr="00705373">
        <w:rPr>
          <w:rFonts w:ascii="Arial" w:hAnsi="Arial" w:cs="Arial"/>
          <w:sz w:val="20"/>
          <w:szCs w:val="20"/>
          <w:u w:val="single"/>
        </w:rPr>
        <w:t>License</w:t>
      </w:r>
      <w:r w:rsidR="0017112D">
        <w:rPr>
          <w:rFonts w:ascii="Arial" w:hAnsi="Arial" w:cs="Arial"/>
          <w:sz w:val="20"/>
          <w:szCs w:val="20"/>
          <w:u w:val="single"/>
        </w:rPr>
        <w:t>s</w:t>
      </w:r>
      <w:r w:rsidR="001127F8" w:rsidRPr="00705373">
        <w:rPr>
          <w:rFonts w:ascii="Arial" w:hAnsi="Arial" w:cs="Arial"/>
          <w:sz w:val="20"/>
          <w:szCs w:val="20"/>
        </w:rPr>
        <w:t xml:space="preserve">.  </w:t>
      </w:r>
      <w:r w:rsidR="00134A94" w:rsidRPr="00705373">
        <w:rPr>
          <w:rFonts w:ascii="Arial" w:hAnsi="Arial" w:cs="Arial"/>
          <w:sz w:val="20"/>
          <w:szCs w:val="20"/>
        </w:rPr>
        <w:t>Subject to</w:t>
      </w:r>
      <w:r w:rsidR="00773979" w:rsidRPr="00705373">
        <w:rPr>
          <w:rFonts w:ascii="Arial" w:hAnsi="Arial" w:cs="Arial"/>
          <w:sz w:val="20"/>
          <w:szCs w:val="20"/>
        </w:rPr>
        <w:t xml:space="preserve"> the</w:t>
      </w:r>
      <w:r w:rsidR="00134A94" w:rsidRPr="00705373">
        <w:rPr>
          <w:rFonts w:ascii="Arial" w:hAnsi="Arial" w:cs="Arial"/>
          <w:sz w:val="20"/>
          <w:szCs w:val="20"/>
        </w:rPr>
        <w:t xml:space="preserve"> terms </w:t>
      </w:r>
      <w:r w:rsidR="00A317C8" w:rsidRPr="00705373">
        <w:rPr>
          <w:rFonts w:ascii="Arial" w:hAnsi="Arial" w:cs="Arial"/>
          <w:sz w:val="20"/>
          <w:szCs w:val="20"/>
        </w:rPr>
        <w:t xml:space="preserve">and conditions </w:t>
      </w:r>
      <w:r w:rsidR="00134A94" w:rsidRPr="00705373">
        <w:rPr>
          <w:rFonts w:ascii="Arial" w:hAnsi="Arial" w:cs="Arial"/>
          <w:sz w:val="20"/>
          <w:szCs w:val="20"/>
        </w:rPr>
        <w:t>of this Agreement,</w:t>
      </w:r>
      <w:r w:rsidR="00F31E62" w:rsidRPr="00705373">
        <w:rPr>
          <w:rFonts w:ascii="Arial" w:hAnsi="Arial" w:cs="Arial"/>
          <w:sz w:val="20"/>
          <w:szCs w:val="20"/>
        </w:rPr>
        <w:t xml:space="preserve"> </w:t>
      </w:r>
      <w:r w:rsidR="007F05CB" w:rsidRPr="00705373">
        <w:rPr>
          <w:rFonts w:ascii="Arial" w:hAnsi="Arial" w:cs="Arial"/>
          <w:sz w:val="20"/>
          <w:szCs w:val="20"/>
        </w:rPr>
        <w:t>Analog Devices</w:t>
      </w:r>
      <w:r w:rsidRPr="00705373">
        <w:rPr>
          <w:rFonts w:ascii="Arial" w:hAnsi="Arial" w:cs="Arial"/>
          <w:sz w:val="20"/>
          <w:szCs w:val="20"/>
        </w:rPr>
        <w:t xml:space="preserve"> grants </w:t>
      </w:r>
      <w:r w:rsidR="002B27B0" w:rsidRPr="00705373">
        <w:rPr>
          <w:rFonts w:ascii="Arial" w:hAnsi="Arial" w:cs="Arial"/>
          <w:sz w:val="20"/>
          <w:szCs w:val="20"/>
        </w:rPr>
        <w:t xml:space="preserve">to </w:t>
      </w:r>
      <w:r w:rsidRPr="00705373">
        <w:rPr>
          <w:rFonts w:ascii="Arial" w:hAnsi="Arial" w:cs="Arial"/>
          <w:sz w:val="20"/>
          <w:szCs w:val="20"/>
        </w:rPr>
        <w:t>Licensee a</w:t>
      </w:r>
      <w:r w:rsidR="00F31443" w:rsidRPr="00705373">
        <w:rPr>
          <w:rFonts w:ascii="Arial" w:hAnsi="Arial" w:cs="Arial"/>
          <w:sz w:val="20"/>
          <w:szCs w:val="20"/>
        </w:rPr>
        <w:t xml:space="preserve"> </w:t>
      </w:r>
      <w:r w:rsidRPr="00705373">
        <w:rPr>
          <w:rFonts w:ascii="Arial" w:hAnsi="Arial" w:cs="Arial"/>
          <w:sz w:val="20"/>
          <w:szCs w:val="20"/>
        </w:rPr>
        <w:t>non-exclusive, non-transferable</w:t>
      </w:r>
      <w:r w:rsidRPr="001E3434">
        <w:rPr>
          <w:rFonts w:ascii="Arial" w:hAnsi="Arial" w:cs="Arial"/>
          <w:sz w:val="20"/>
          <w:szCs w:val="20"/>
        </w:rPr>
        <w:t>, non-sublicensable license</w:t>
      </w:r>
      <w:r w:rsidR="00CD45EF" w:rsidRPr="001E3434">
        <w:rPr>
          <w:rFonts w:ascii="Arial" w:hAnsi="Arial" w:cs="Arial"/>
          <w:sz w:val="20"/>
          <w:szCs w:val="20"/>
        </w:rPr>
        <w:t xml:space="preserve">, </w:t>
      </w:r>
      <w:r w:rsidRPr="001E3434">
        <w:rPr>
          <w:rFonts w:ascii="Arial" w:hAnsi="Arial" w:cs="Arial"/>
          <w:sz w:val="20"/>
          <w:szCs w:val="20"/>
        </w:rPr>
        <w:t>to</w:t>
      </w:r>
      <w:r w:rsidR="00D07320">
        <w:rPr>
          <w:rFonts w:ascii="Arial" w:hAnsi="Arial" w:cs="Arial"/>
          <w:sz w:val="20"/>
          <w:szCs w:val="20"/>
        </w:rPr>
        <w:t>:</w:t>
      </w:r>
      <w:r w:rsidRPr="001E3434">
        <w:rPr>
          <w:rFonts w:ascii="Arial" w:hAnsi="Arial" w:cs="Arial"/>
          <w:sz w:val="20"/>
          <w:szCs w:val="20"/>
        </w:rPr>
        <w:t xml:space="preserve"> </w:t>
      </w:r>
    </w:p>
    <w:p w14:paraId="31DF297D" w14:textId="2D7FC25C" w:rsidR="006D4ABC" w:rsidRDefault="006D4ABC" w:rsidP="00B01A30">
      <w:pPr>
        <w:jc w:val="both"/>
        <w:rPr>
          <w:rFonts w:ascii="Arial" w:hAnsi="Arial" w:cs="Arial"/>
          <w:sz w:val="20"/>
          <w:szCs w:val="20"/>
        </w:rPr>
      </w:pPr>
      <w:r>
        <w:rPr>
          <w:rFonts w:ascii="Arial" w:hAnsi="Arial" w:cs="Arial"/>
          <w:sz w:val="20"/>
          <w:szCs w:val="20"/>
        </w:rPr>
        <w:t>(a)</w:t>
      </w:r>
      <w:r w:rsidR="00B13202">
        <w:rPr>
          <w:rFonts w:ascii="Arial" w:hAnsi="Arial" w:cs="Arial"/>
          <w:sz w:val="20"/>
          <w:szCs w:val="20"/>
        </w:rPr>
        <w:t xml:space="preserve"> </w:t>
      </w:r>
      <w:r w:rsidR="005D0549">
        <w:rPr>
          <w:rFonts w:ascii="Arial" w:hAnsi="Arial" w:cs="Arial"/>
          <w:sz w:val="20"/>
          <w:szCs w:val="20"/>
        </w:rPr>
        <w:t xml:space="preserve">internally </w:t>
      </w:r>
      <w:r w:rsidR="00924746" w:rsidRPr="001E3434">
        <w:rPr>
          <w:rFonts w:ascii="Arial" w:hAnsi="Arial" w:cs="Arial"/>
          <w:sz w:val="20"/>
          <w:szCs w:val="20"/>
        </w:rPr>
        <w:t xml:space="preserve">use </w:t>
      </w:r>
      <w:r w:rsidR="00A05215">
        <w:rPr>
          <w:rFonts w:ascii="Arial" w:hAnsi="Arial" w:cs="Arial"/>
          <w:sz w:val="20"/>
          <w:szCs w:val="20"/>
        </w:rPr>
        <w:t xml:space="preserve">and copy </w:t>
      </w:r>
      <w:r w:rsidR="00924746" w:rsidRPr="001E3434">
        <w:rPr>
          <w:rFonts w:ascii="Arial" w:hAnsi="Arial" w:cs="Arial"/>
          <w:sz w:val="20"/>
          <w:szCs w:val="20"/>
        </w:rPr>
        <w:t xml:space="preserve">the </w:t>
      </w:r>
      <w:r w:rsidR="00B14689">
        <w:rPr>
          <w:rFonts w:ascii="Arial" w:hAnsi="Arial" w:cs="Arial"/>
          <w:sz w:val="20"/>
          <w:szCs w:val="20"/>
        </w:rPr>
        <w:t>Embedded</w:t>
      </w:r>
      <w:r w:rsidR="00CD3044" w:rsidRPr="001E3434">
        <w:rPr>
          <w:rFonts w:ascii="Arial" w:hAnsi="Arial" w:cs="Arial"/>
          <w:sz w:val="20"/>
          <w:szCs w:val="20"/>
        </w:rPr>
        <w:t xml:space="preserve"> Software</w:t>
      </w:r>
      <w:r w:rsidR="003967CB" w:rsidRPr="001E3434">
        <w:rPr>
          <w:rFonts w:ascii="Arial" w:hAnsi="Arial" w:cs="Arial"/>
          <w:sz w:val="20"/>
          <w:szCs w:val="20"/>
        </w:rPr>
        <w:t xml:space="preserve"> </w:t>
      </w:r>
      <w:r w:rsidR="00923977" w:rsidRPr="00923977">
        <w:rPr>
          <w:rFonts w:ascii="Arial" w:hAnsi="Arial" w:cs="Arial"/>
          <w:sz w:val="20"/>
          <w:szCs w:val="20"/>
        </w:rPr>
        <w:t xml:space="preserve">(and modify the </w:t>
      </w:r>
      <w:r w:rsidR="00B14689">
        <w:rPr>
          <w:rFonts w:ascii="Arial" w:hAnsi="Arial" w:cs="Arial"/>
          <w:sz w:val="20"/>
          <w:szCs w:val="20"/>
        </w:rPr>
        <w:t>Embedded</w:t>
      </w:r>
      <w:r w:rsidR="00B14689" w:rsidRPr="00923977">
        <w:rPr>
          <w:rFonts w:ascii="Arial" w:hAnsi="Arial" w:cs="Arial"/>
          <w:sz w:val="20"/>
          <w:szCs w:val="20"/>
        </w:rPr>
        <w:t xml:space="preserve"> </w:t>
      </w:r>
      <w:r w:rsidR="00923977" w:rsidRPr="00923977">
        <w:rPr>
          <w:rFonts w:ascii="Arial" w:hAnsi="Arial" w:cs="Arial"/>
          <w:sz w:val="20"/>
          <w:szCs w:val="20"/>
        </w:rPr>
        <w:t xml:space="preserve">Software if it is provided in source code form) </w:t>
      </w:r>
      <w:r w:rsidR="00A05215">
        <w:rPr>
          <w:rFonts w:ascii="Arial" w:hAnsi="Arial" w:cs="Arial"/>
          <w:sz w:val="20"/>
          <w:szCs w:val="20"/>
        </w:rPr>
        <w:t xml:space="preserve">for the sole purpose of incorporating the </w:t>
      </w:r>
      <w:r w:rsidR="00B14689">
        <w:rPr>
          <w:rFonts w:ascii="Arial" w:hAnsi="Arial" w:cs="Arial"/>
          <w:sz w:val="20"/>
          <w:szCs w:val="20"/>
        </w:rPr>
        <w:t xml:space="preserve">Embedded </w:t>
      </w:r>
      <w:r w:rsidR="00A05215">
        <w:rPr>
          <w:rFonts w:ascii="Arial" w:hAnsi="Arial" w:cs="Arial"/>
          <w:sz w:val="20"/>
          <w:szCs w:val="20"/>
        </w:rPr>
        <w:t xml:space="preserve">Software </w:t>
      </w:r>
      <w:r w:rsidR="00CD45EF" w:rsidRPr="001E3434">
        <w:rPr>
          <w:rFonts w:ascii="Arial" w:hAnsi="Arial" w:cs="Arial"/>
          <w:sz w:val="20"/>
          <w:szCs w:val="20"/>
        </w:rPr>
        <w:t xml:space="preserve">into </w:t>
      </w:r>
      <w:r w:rsidR="002465C9">
        <w:rPr>
          <w:rFonts w:ascii="Arial" w:hAnsi="Arial" w:cs="Arial"/>
          <w:sz w:val="20"/>
          <w:szCs w:val="20"/>
        </w:rPr>
        <w:t>Analog Devices processors</w:t>
      </w:r>
      <w:r w:rsidR="00B01A30">
        <w:rPr>
          <w:rFonts w:ascii="Arial" w:hAnsi="Arial" w:cs="Arial"/>
          <w:sz w:val="20"/>
          <w:szCs w:val="20"/>
        </w:rPr>
        <w:t>/products</w:t>
      </w:r>
      <w:r w:rsidR="002465C9">
        <w:rPr>
          <w:rFonts w:ascii="Arial" w:hAnsi="Arial" w:cs="Arial"/>
          <w:sz w:val="20"/>
          <w:szCs w:val="20"/>
        </w:rPr>
        <w:t xml:space="preserve"> </w:t>
      </w:r>
      <w:r w:rsidR="00D8061F">
        <w:rPr>
          <w:rFonts w:ascii="Arial" w:hAnsi="Arial" w:cs="Arial"/>
          <w:sz w:val="20"/>
          <w:szCs w:val="20"/>
        </w:rPr>
        <w:t>incorporated</w:t>
      </w:r>
      <w:r w:rsidR="002465C9">
        <w:rPr>
          <w:rFonts w:ascii="Arial" w:hAnsi="Arial" w:cs="Arial"/>
          <w:sz w:val="20"/>
          <w:szCs w:val="20"/>
        </w:rPr>
        <w:t xml:space="preserve"> in</w:t>
      </w:r>
      <w:r w:rsidR="00D8061F">
        <w:rPr>
          <w:rFonts w:ascii="Arial" w:hAnsi="Arial" w:cs="Arial"/>
          <w:sz w:val="20"/>
          <w:szCs w:val="20"/>
        </w:rPr>
        <w:t>to</w:t>
      </w:r>
      <w:r w:rsidR="002465C9">
        <w:rPr>
          <w:rFonts w:ascii="Arial" w:hAnsi="Arial" w:cs="Arial"/>
          <w:sz w:val="20"/>
          <w:szCs w:val="20"/>
        </w:rPr>
        <w:t xml:space="preserve"> </w:t>
      </w:r>
      <w:r w:rsidR="00CD45EF" w:rsidRPr="001E3434">
        <w:rPr>
          <w:rFonts w:ascii="Arial" w:hAnsi="Arial" w:cs="Arial"/>
          <w:sz w:val="20"/>
          <w:szCs w:val="20"/>
        </w:rPr>
        <w:t>Licensee products</w:t>
      </w:r>
      <w:r w:rsidR="00FB7A48">
        <w:rPr>
          <w:rFonts w:ascii="Arial" w:hAnsi="Arial" w:cs="Arial"/>
          <w:sz w:val="20"/>
          <w:szCs w:val="20"/>
        </w:rPr>
        <w:t>; and</w:t>
      </w:r>
    </w:p>
    <w:p w14:paraId="731D2568" w14:textId="2F57DEB1" w:rsidR="00B40F38" w:rsidRPr="001E3434" w:rsidRDefault="00B13202" w:rsidP="004012CF">
      <w:pPr>
        <w:jc w:val="both"/>
        <w:rPr>
          <w:rFonts w:ascii="Arial" w:hAnsi="Arial" w:cs="Arial"/>
          <w:sz w:val="20"/>
          <w:szCs w:val="20"/>
        </w:rPr>
      </w:pPr>
      <w:r>
        <w:rPr>
          <w:rFonts w:ascii="Arial" w:hAnsi="Arial" w:cs="Arial"/>
          <w:sz w:val="20"/>
          <w:szCs w:val="20"/>
        </w:rPr>
        <w:t xml:space="preserve">(b) </w:t>
      </w:r>
      <w:r w:rsidR="005D0549">
        <w:rPr>
          <w:rFonts w:ascii="Arial" w:hAnsi="Arial" w:cs="Arial"/>
          <w:sz w:val="20"/>
          <w:szCs w:val="20"/>
        </w:rPr>
        <w:t xml:space="preserve">internally </w:t>
      </w:r>
      <w:r w:rsidR="005D0549" w:rsidRPr="001E3434">
        <w:rPr>
          <w:rFonts w:ascii="Arial" w:hAnsi="Arial" w:cs="Arial"/>
          <w:sz w:val="20"/>
          <w:szCs w:val="20"/>
        </w:rPr>
        <w:t xml:space="preserve">use </w:t>
      </w:r>
      <w:r w:rsidR="005D0549">
        <w:rPr>
          <w:rFonts w:ascii="Arial" w:hAnsi="Arial" w:cs="Arial"/>
          <w:sz w:val="20"/>
          <w:szCs w:val="20"/>
        </w:rPr>
        <w:t xml:space="preserve">and copy </w:t>
      </w:r>
      <w:r w:rsidR="005D0549" w:rsidRPr="001E3434">
        <w:rPr>
          <w:rFonts w:ascii="Arial" w:hAnsi="Arial" w:cs="Arial"/>
          <w:sz w:val="20"/>
          <w:szCs w:val="20"/>
        </w:rPr>
        <w:t xml:space="preserve">the </w:t>
      </w:r>
      <w:r w:rsidR="00B14689">
        <w:rPr>
          <w:rFonts w:ascii="Arial" w:hAnsi="Arial" w:cs="Arial"/>
          <w:sz w:val="20"/>
          <w:szCs w:val="20"/>
        </w:rPr>
        <w:t>PC</w:t>
      </w:r>
      <w:r w:rsidR="005D0549" w:rsidRPr="001E3434">
        <w:rPr>
          <w:rFonts w:ascii="Arial" w:hAnsi="Arial" w:cs="Arial"/>
          <w:sz w:val="20"/>
          <w:szCs w:val="20"/>
        </w:rPr>
        <w:t xml:space="preserve"> Software </w:t>
      </w:r>
      <w:r w:rsidR="005D0549">
        <w:rPr>
          <w:rFonts w:ascii="Arial" w:hAnsi="Arial" w:cs="Arial"/>
          <w:sz w:val="20"/>
          <w:szCs w:val="20"/>
        </w:rPr>
        <w:t xml:space="preserve">for the sole purpose of </w:t>
      </w:r>
      <w:r w:rsidR="00277B74">
        <w:rPr>
          <w:rFonts w:ascii="Arial" w:hAnsi="Arial" w:cs="Arial"/>
          <w:sz w:val="20"/>
          <w:szCs w:val="20"/>
        </w:rPr>
        <w:t>configuring</w:t>
      </w:r>
      <w:r w:rsidR="00D031AB">
        <w:rPr>
          <w:rFonts w:ascii="Arial" w:hAnsi="Arial" w:cs="Arial"/>
          <w:sz w:val="20"/>
          <w:szCs w:val="20"/>
        </w:rPr>
        <w:t>, monitoring and controlling</w:t>
      </w:r>
      <w:r w:rsidR="00277B74">
        <w:rPr>
          <w:rFonts w:ascii="Arial" w:hAnsi="Arial" w:cs="Arial"/>
          <w:sz w:val="20"/>
          <w:szCs w:val="20"/>
        </w:rPr>
        <w:t xml:space="preserve"> </w:t>
      </w:r>
      <w:r w:rsidR="005D0549">
        <w:rPr>
          <w:rFonts w:ascii="Arial" w:hAnsi="Arial" w:cs="Arial"/>
          <w:sz w:val="20"/>
          <w:szCs w:val="20"/>
        </w:rPr>
        <w:t>Analog Devices processors/products</w:t>
      </w:r>
      <w:r w:rsidR="00277B74">
        <w:rPr>
          <w:rFonts w:ascii="Arial" w:hAnsi="Arial" w:cs="Arial"/>
          <w:sz w:val="20"/>
          <w:szCs w:val="20"/>
        </w:rPr>
        <w:t xml:space="preserve"> or otherwise using the PC Software </w:t>
      </w:r>
      <w:r w:rsidR="003904A5">
        <w:rPr>
          <w:rFonts w:ascii="Arial" w:hAnsi="Arial" w:cs="Arial"/>
          <w:sz w:val="20"/>
          <w:szCs w:val="20"/>
        </w:rPr>
        <w:t>with Analog Devices processors/products</w:t>
      </w:r>
      <w:r w:rsidR="005D0549" w:rsidRPr="001E3434">
        <w:rPr>
          <w:rFonts w:ascii="Arial" w:hAnsi="Arial" w:cs="Arial"/>
          <w:sz w:val="20"/>
          <w:szCs w:val="20"/>
        </w:rPr>
        <w:t>.</w:t>
      </w:r>
    </w:p>
    <w:p w14:paraId="02F74F3A" w14:textId="77777777" w:rsidR="003E3AF2" w:rsidRDefault="003E3AF2" w:rsidP="004012CF">
      <w:pPr>
        <w:jc w:val="both"/>
        <w:rPr>
          <w:rFonts w:ascii="Arial" w:hAnsi="Arial" w:cs="Arial"/>
          <w:sz w:val="20"/>
          <w:szCs w:val="20"/>
        </w:rPr>
      </w:pPr>
    </w:p>
    <w:p w14:paraId="4030F766" w14:textId="0B89096F" w:rsidR="00A82D8E" w:rsidRDefault="009C171D" w:rsidP="004012CF">
      <w:pPr>
        <w:jc w:val="both"/>
        <w:rPr>
          <w:rFonts w:ascii="Arial" w:hAnsi="Arial" w:cs="Arial"/>
          <w:sz w:val="20"/>
          <w:szCs w:val="20"/>
        </w:rPr>
      </w:pPr>
      <w:r>
        <w:rPr>
          <w:rFonts w:ascii="Arial" w:hAnsi="Arial" w:cs="Arial"/>
          <w:sz w:val="20"/>
          <w:szCs w:val="20"/>
        </w:rPr>
        <w:t xml:space="preserve">2. </w:t>
      </w:r>
      <w:r w:rsidRPr="00292781">
        <w:rPr>
          <w:rFonts w:ascii="Arial" w:hAnsi="Arial" w:cs="Arial"/>
          <w:sz w:val="20"/>
          <w:szCs w:val="20"/>
          <w:u w:val="single"/>
        </w:rPr>
        <w:t xml:space="preserve">Distribution </w:t>
      </w:r>
      <w:r w:rsidR="00120385">
        <w:rPr>
          <w:rFonts w:ascii="Arial" w:hAnsi="Arial" w:cs="Arial"/>
          <w:sz w:val="20"/>
          <w:szCs w:val="20"/>
          <w:u w:val="single"/>
        </w:rPr>
        <w:t xml:space="preserve">of Embedded </w:t>
      </w:r>
      <w:r w:rsidR="00555762">
        <w:rPr>
          <w:rFonts w:ascii="Arial" w:hAnsi="Arial" w:cs="Arial"/>
          <w:sz w:val="20"/>
          <w:szCs w:val="20"/>
          <w:u w:val="single"/>
        </w:rPr>
        <w:t>Software</w:t>
      </w:r>
      <w:r>
        <w:rPr>
          <w:rFonts w:ascii="Arial" w:hAnsi="Arial" w:cs="Arial"/>
          <w:sz w:val="20"/>
          <w:szCs w:val="20"/>
        </w:rPr>
        <w:t xml:space="preserve">.  Subject to the terms </w:t>
      </w:r>
      <w:r w:rsidR="00A317C8">
        <w:rPr>
          <w:rFonts w:ascii="Arial" w:hAnsi="Arial" w:cs="Arial"/>
          <w:sz w:val="20"/>
          <w:szCs w:val="20"/>
        </w:rPr>
        <w:t xml:space="preserve">and conditions </w:t>
      </w:r>
      <w:r>
        <w:rPr>
          <w:rFonts w:ascii="Arial" w:hAnsi="Arial" w:cs="Arial"/>
          <w:sz w:val="20"/>
          <w:szCs w:val="20"/>
        </w:rPr>
        <w:t xml:space="preserve">of this Agreement, Analog Devices grants to Licensee a non-exclusive, non-transferrable, non-sublicensable license, to copy and distribute </w:t>
      </w:r>
      <w:r w:rsidR="00BB5E3E">
        <w:rPr>
          <w:rFonts w:ascii="Arial" w:hAnsi="Arial" w:cs="Arial"/>
          <w:sz w:val="20"/>
          <w:szCs w:val="20"/>
        </w:rPr>
        <w:t xml:space="preserve">the </w:t>
      </w:r>
      <w:r w:rsidR="003514B8">
        <w:rPr>
          <w:rFonts w:ascii="Arial" w:hAnsi="Arial" w:cs="Arial"/>
          <w:sz w:val="20"/>
          <w:szCs w:val="20"/>
        </w:rPr>
        <w:t xml:space="preserve">Embedded </w:t>
      </w:r>
      <w:r>
        <w:rPr>
          <w:rFonts w:ascii="Arial" w:hAnsi="Arial" w:cs="Arial"/>
          <w:sz w:val="20"/>
          <w:szCs w:val="20"/>
        </w:rPr>
        <w:t xml:space="preserve">Software in object code form solely for use in </w:t>
      </w:r>
      <w:r w:rsidR="00B01A30">
        <w:rPr>
          <w:rFonts w:ascii="Arial" w:hAnsi="Arial" w:cs="Arial"/>
          <w:sz w:val="20"/>
          <w:szCs w:val="20"/>
        </w:rPr>
        <w:t xml:space="preserve">Analog Devices processors/products </w:t>
      </w:r>
      <w:r w:rsidR="00D8061F">
        <w:rPr>
          <w:rFonts w:ascii="Arial" w:hAnsi="Arial" w:cs="Arial"/>
          <w:sz w:val="20"/>
          <w:szCs w:val="20"/>
        </w:rPr>
        <w:t>incorporated into</w:t>
      </w:r>
      <w:r w:rsidR="002465C9">
        <w:rPr>
          <w:rFonts w:ascii="Arial" w:hAnsi="Arial" w:cs="Arial"/>
          <w:sz w:val="20"/>
          <w:szCs w:val="20"/>
        </w:rPr>
        <w:t xml:space="preserve"> </w:t>
      </w:r>
      <w:r>
        <w:rPr>
          <w:rFonts w:ascii="Arial" w:hAnsi="Arial" w:cs="Arial"/>
          <w:sz w:val="20"/>
          <w:szCs w:val="20"/>
        </w:rPr>
        <w:t xml:space="preserve">Licensee products. </w:t>
      </w:r>
      <w:r w:rsidR="00BC4EFB">
        <w:rPr>
          <w:rFonts w:ascii="Arial" w:hAnsi="Arial" w:cs="Arial"/>
          <w:sz w:val="20"/>
          <w:szCs w:val="20"/>
        </w:rPr>
        <w:t xml:space="preserve">Distribution is limited to </w:t>
      </w:r>
      <w:r w:rsidR="003514B8">
        <w:rPr>
          <w:rFonts w:ascii="Arial" w:hAnsi="Arial" w:cs="Arial"/>
          <w:sz w:val="20"/>
          <w:szCs w:val="20"/>
        </w:rPr>
        <w:t xml:space="preserve">Embedded </w:t>
      </w:r>
      <w:r w:rsidR="00BC4EFB">
        <w:rPr>
          <w:rFonts w:ascii="Arial" w:hAnsi="Arial" w:cs="Arial"/>
          <w:sz w:val="20"/>
          <w:szCs w:val="20"/>
        </w:rPr>
        <w:t xml:space="preserve">Software in object code form that is incorporated into Licensee products.  </w:t>
      </w:r>
    </w:p>
    <w:p w14:paraId="318FE9BC" w14:textId="77777777" w:rsidR="009C171D" w:rsidRDefault="009C171D" w:rsidP="004012CF">
      <w:pPr>
        <w:jc w:val="both"/>
        <w:rPr>
          <w:rFonts w:ascii="Arial" w:hAnsi="Arial" w:cs="Arial"/>
          <w:sz w:val="20"/>
          <w:szCs w:val="20"/>
        </w:rPr>
      </w:pPr>
    </w:p>
    <w:p w14:paraId="7906976D" w14:textId="575D0F67" w:rsidR="00D82EC3" w:rsidRPr="00C97333" w:rsidRDefault="00D82EC3" w:rsidP="004012CF">
      <w:pPr>
        <w:jc w:val="both"/>
        <w:rPr>
          <w:rFonts w:ascii="Arial" w:hAnsi="Arial" w:cs="Arial"/>
          <w:b/>
          <w:sz w:val="20"/>
          <w:szCs w:val="20"/>
        </w:rPr>
      </w:pPr>
      <w:r>
        <w:rPr>
          <w:rFonts w:ascii="Arial" w:hAnsi="Arial" w:cs="Arial"/>
          <w:sz w:val="20"/>
          <w:szCs w:val="20"/>
        </w:rPr>
        <w:t xml:space="preserve">3. </w:t>
      </w:r>
      <w:r w:rsidRPr="00E16A1D">
        <w:rPr>
          <w:rFonts w:ascii="Arial" w:hAnsi="Arial" w:cs="Arial"/>
          <w:sz w:val="20"/>
          <w:szCs w:val="20"/>
          <w:u w:val="single"/>
        </w:rPr>
        <w:t xml:space="preserve">License to </w:t>
      </w:r>
      <w:r w:rsidR="008E239C" w:rsidRPr="00E16A1D">
        <w:rPr>
          <w:rFonts w:ascii="Arial" w:hAnsi="Arial" w:cs="Arial"/>
          <w:sz w:val="20"/>
          <w:szCs w:val="20"/>
          <w:u w:val="single"/>
        </w:rPr>
        <w:t>Analog Devices</w:t>
      </w:r>
      <w:r>
        <w:rPr>
          <w:rFonts w:ascii="Arial" w:hAnsi="Arial" w:cs="Arial"/>
          <w:sz w:val="20"/>
          <w:szCs w:val="20"/>
        </w:rPr>
        <w:t xml:space="preserve">.  </w:t>
      </w:r>
      <w:r w:rsidR="00796D07">
        <w:rPr>
          <w:rFonts w:ascii="Arial" w:hAnsi="Arial" w:cs="Arial"/>
          <w:sz w:val="20"/>
          <w:szCs w:val="20"/>
        </w:rPr>
        <w:t xml:space="preserve">During the term of this Agreement </w:t>
      </w:r>
      <w:r>
        <w:rPr>
          <w:rFonts w:ascii="Arial" w:hAnsi="Arial" w:cs="Arial"/>
          <w:sz w:val="20"/>
          <w:szCs w:val="20"/>
        </w:rPr>
        <w:t xml:space="preserve">Licensee grants to </w:t>
      </w:r>
      <w:r w:rsidR="008E239C">
        <w:rPr>
          <w:rFonts w:ascii="Arial" w:hAnsi="Arial" w:cs="Arial"/>
          <w:sz w:val="20"/>
          <w:szCs w:val="20"/>
        </w:rPr>
        <w:t>Analog Devices</w:t>
      </w:r>
      <w:r>
        <w:rPr>
          <w:rFonts w:ascii="Arial" w:hAnsi="Arial" w:cs="Arial"/>
          <w:sz w:val="20"/>
          <w:szCs w:val="20"/>
        </w:rPr>
        <w:t xml:space="preserve"> </w:t>
      </w:r>
      <w:r w:rsidR="009410D2">
        <w:rPr>
          <w:rFonts w:ascii="Arial" w:hAnsi="Arial" w:cs="Arial"/>
          <w:sz w:val="20"/>
          <w:szCs w:val="20"/>
        </w:rPr>
        <w:t>(and its affiliates)</w:t>
      </w:r>
      <w:r w:rsidR="00821CF0">
        <w:rPr>
          <w:rFonts w:ascii="Arial" w:hAnsi="Arial" w:cs="Arial"/>
          <w:sz w:val="20"/>
          <w:szCs w:val="20"/>
        </w:rPr>
        <w:t>,</w:t>
      </w:r>
      <w:r w:rsidR="009410D2">
        <w:rPr>
          <w:rFonts w:ascii="Arial" w:hAnsi="Arial" w:cs="Arial"/>
          <w:sz w:val="20"/>
          <w:szCs w:val="20"/>
        </w:rPr>
        <w:t xml:space="preserve"> </w:t>
      </w:r>
      <w:r>
        <w:rPr>
          <w:rFonts w:ascii="Arial" w:hAnsi="Arial" w:cs="Arial"/>
          <w:sz w:val="20"/>
          <w:szCs w:val="20"/>
        </w:rPr>
        <w:t xml:space="preserve">under any </w:t>
      </w:r>
      <w:r w:rsidR="001A6859">
        <w:rPr>
          <w:rFonts w:ascii="Arial" w:hAnsi="Arial" w:cs="Arial"/>
          <w:sz w:val="20"/>
          <w:szCs w:val="20"/>
        </w:rPr>
        <w:t xml:space="preserve">and all </w:t>
      </w:r>
      <w:r>
        <w:rPr>
          <w:rFonts w:ascii="Arial" w:hAnsi="Arial" w:cs="Arial"/>
          <w:sz w:val="20"/>
          <w:szCs w:val="20"/>
        </w:rPr>
        <w:t>Licensee</w:t>
      </w:r>
      <w:r w:rsidR="00C53855">
        <w:rPr>
          <w:rFonts w:ascii="Arial" w:hAnsi="Arial" w:cs="Arial"/>
          <w:sz w:val="20"/>
          <w:szCs w:val="20"/>
        </w:rPr>
        <w:t xml:space="preserve"> </w:t>
      </w:r>
      <w:r>
        <w:rPr>
          <w:rFonts w:ascii="Arial" w:hAnsi="Arial" w:cs="Arial"/>
          <w:sz w:val="20"/>
          <w:szCs w:val="20"/>
        </w:rPr>
        <w:t>patents</w:t>
      </w:r>
      <w:r w:rsidR="00821CF0">
        <w:rPr>
          <w:rFonts w:ascii="Arial" w:hAnsi="Arial" w:cs="Arial"/>
          <w:sz w:val="20"/>
          <w:szCs w:val="20"/>
        </w:rPr>
        <w:t xml:space="preserve"> (and those of its affiliates),</w:t>
      </w:r>
      <w:r>
        <w:rPr>
          <w:rFonts w:ascii="Arial" w:hAnsi="Arial" w:cs="Arial"/>
          <w:sz w:val="20"/>
          <w:szCs w:val="20"/>
        </w:rPr>
        <w:t xml:space="preserve"> a non-exclusive, worldwide, fully paid-up, royalty-free li</w:t>
      </w:r>
      <w:r w:rsidR="009410D2">
        <w:rPr>
          <w:rFonts w:ascii="Arial" w:hAnsi="Arial" w:cs="Arial"/>
          <w:sz w:val="20"/>
          <w:szCs w:val="20"/>
        </w:rPr>
        <w:t xml:space="preserve">cense to make, use, sell, </w:t>
      </w:r>
      <w:r>
        <w:rPr>
          <w:rFonts w:ascii="Arial" w:hAnsi="Arial" w:cs="Arial"/>
          <w:sz w:val="20"/>
          <w:szCs w:val="20"/>
        </w:rPr>
        <w:t>import, export</w:t>
      </w:r>
      <w:r w:rsidR="00C53855">
        <w:rPr>
          <w:rFonts w:ascii="Arial" w:hAnsi="Arial" w:cs="Arial"/>
          <w:sz w:val="20"/>
          <w:szCs w:val="20"/>
        </w:rPr>
        <w:t xml:space="preserve">, </w:t>
      </w:r>
      <w:r w:rsidR="009231E0">
        <w:rPr>
          <w:rFonts w:ascii="Arial" w:hAnsi="Arial" w:cs="Arial"/>
          <w:sz w:val="20"/>
          <w:szCs w:val="20"/>
        </w:rPr>
        <w:t xml:space="preserve">copy, </w:t>
      </w:r>
      <w:r w:rsidR="00C53855">
        <w:rPr>
          <w:rFonts w:ascii="Arial" w:hAnsi="Arial" w:cs="Arial"/>
          <w:sz w:val="20"/>
          <w:szCs w:val="20"/>
        </w:rPr>
        <w:t>distribute</w:t>
      </w:r>
      <w:r>
        <w:rPr>
          <w:rFonts w:ascii="Arial" w:hAnsi="Arial" w:cs="Arial"/>
          <w:sz w:val="20"/>
          <w:szCs w:val="20"/>
        </w:rPr>
        <w:t xml:space="preserve"> and otherwise </w:t>
      </w:r>
      <w:r w:rsidR="00C53855">
        <w:rPr>
          <w:rFonts w:ascii="Arial" w:hAnsi="Arial" w:cs="Arial"/>
          <w:sz w:val="20"/>
          <w:szCs w:val="20"/>
        </w:rPr>
        <w:t>exploit</w:t>
      </w:r>
      <w:r>
        <w:rPr>
          <w:rFonts w:ascii="Arial" w:hAnsi="Arial" w:cs="Arial"/>
          <w:sz w:val="20"/>
          <w:szCs w:val="20"/>
        </w:rPr>
        <w:t xml:space="preserve"> </w:t>
      </w:r>
      <w:r w:rsidR="00821CF0">
        <w:rPr>
          <w:rFonts w:ascii="Arial" w:hAnsi="Arial" w:cs="Arial"/>
          <w:sz w:val="20"/>
          <w:szCs w:val="20"/>
        </w:rPr>
        <w:t xml:space="preserve">the </w:t>
      </w:r>
      <w:r>
        <w:rPr>
          <w:rFonts w:ascii="Arial" w:hAnsi="Arial" w:cs="Arial"/>
          <w:sz w:val="20"/>
          <w:szCs w:val="20"/>
        </w:rPr>
        <w:t>Licensed Software</w:t>
      </w:r>
      <w:r w:rsidR="00F133E7">
        <w:rPr>
          <w:rFonts w:ascii="Arial" w:hAnsi="Arial" w:cs="Arial"/>
          <w:sz w:val="20"/>
          <w:szCs w:val="20"/>
        </w:rPr>
        <w:t xml:space="preserve"> in-whole or in-part</w:t>
      </w:r>
      <w:r w:rsidR="00700394">
        <w:rPr>
          <w:rFonts w:ascii="Arial" w:hAnsi="Arial" w:cs="Arial"/>
          <w:sz w:val="20"/>
          <w:szCs w:val="20"/>
        </w:rPr>
        <w:t xml:space="preserve"> (including updated versions </w:t>
      </w:r>
      <w:r w:rsidR="00F133E7">
        <w:rPr>
          <w:rFonts w:ascii="Arial" w:hAnsi="Arial" w:cs="Arial"/>
          <w:sz w:val="20"/>
          <w:szCs w:val="20"/>
        </w:rPr>
        <w:t>of</w:t>
      </w:r>
      <w:r w:rsidR="00821CF0">
        <w:rPr>
          <w:rFonts w:ascii="Arial" w:hAnsi="Arial" w:cs="Arial"/>
          <w:sz w:val="20"/>
          <w:szCs w:val="20"/>
        </w:rPr>
        <w:t xml:space="preserve"> the</w:t>
      </w:r>
      <w:r w:rsidR="00F133E7">
        <w:rPr>
          <w:rFonts w:ascii="Arial" w:hAnsi="Arial" w:cs="Arial"/>
          <w:sz w:val="20"/>
          <w:szCs w:val="20"/>
        </w:rPr>
        <w:t xml:space="preserve"> Licensed Software</w:t>
      </w:r>
      <w:r w:rsidR="00700394">
        <w:rPr>
          <w:rFonts w:ascii="Arial" w:hAnsi="Arial" w:cs="Arial"/>
          <w:sz w:val="20"/>
          <w:szCs w:val="20"/>
        </w:rPr>
        <w:t>)</w:t>
      </w:r>
      <w:r w:rsidR="00C53855">
        <w:rPr>
          <w:rFonts w:ascii="Arial" w:hAnsi="Arial" w:cs="Arial"/>
          <w:sz w:val="20"/>
          <w:szCs w:val="20"/>
        </w:rPr>
        <w:t xml:space="preserve">, and to </w:t>
      </w:r>
      <w:r w:rsidR="009231E0">
        <w:rPr>
          <w:rFonts w:ascii="Arial" w:hAnsi="Arial" w:cs="Arial"/>
          <w:sz w:val="20"/>
          <w:szCs w:val="20"/>
        </w:rPr>
        <w:t xml:space="preserve">directly or indirectly </w:t>
      </w:r>
      <w:r w:rsidR="00C53855">
        <w:rPr>
          <w:rFonts w:ascii="Arial" w:hAnsi="Arial" w:cs="Arial"/>
          <w:sz w:val="20"/>
          <w:szCs w:val="20"/>
        </w:rPr>
        <w:t>sublicense others to do the same</w:t>
      </w:r>
      <w:r>
        <w:rPr>
          <w:rFonts w:ascii="Arial" w:hAnsi="Arial" w:cs="Arial"/>
          <w:sz w:val="20"/>
          <w:szCs w:val="20"/>
        </w:rPr>
        <w:t xml:space="preserve">.  </w:t>
      </w:r>
    </w:p>
    <w:p w14:paraId="0CEC3167" w14:textId="77777777" w:rsidR="00A82D8E" w:rsidRDefault="00A82D8E" w:rsidP="004012CF">
      <w:pPr>
        <w:jc w:val="both"/>
        <w:rPr>
          <w:rFonts w:ascii="Arial" w:hAnsi="Arial" w:cs="Arial"/>
          <w:sz w:val="20"/>
          <w:szCs w:val="20"/>
        </w:rPr>
      </w:pPr>
    </w:p>
    <w:p w14:paraId="5C2FF92F" w14:textId="1EF847F7" w:rsidR="00B40F38" w:rsidRPr="001E3434" w:rsidRDefault="00D82EC3" w:rsidP="004012CF">
      <w:pPr>
        <w:jc w:val="both"/>
        <w:rPr>
          <w:rFonts w:ascii="Arial" w:hAnsi="Arial" w:cs="Arial"/>
          <w:sz w:val="20"/>
          <w:szCs w:val="20"/>
        </w:rPr>
      </w:pPr>
      <w:r>
        <w:rPr>
          <w:rFonts w:ascii="Arial" w:hAnsi="Arial" w:cs="Arial"/>
          <w:sz w:val="20"/>
          <w:szCs w:val="20"/>
        </w:rPr>
        <w:t>4</w:t>
      </w:r>
      <w:r w:rsidR="009C171D">
        <w:rPr>
          <w:rFonts w:ascii="Arial" w:hAnsi="Arial" w:cs="Arial"/>
          <w:sz w:val="20"/>
          <w:szCs w:val="20"/>
        </w:rPr>
        <w:t xml:space="preserve">. </w:t>
      </w:r>
      <w:r w:rsidR="009C171D" w:rsidRPr="00292781">
        <w:rPr>
          <w:rFonts w:ascii="Arial" w:hAnsi="Arial" w:cs="Arial"/>
          <w:sz w:val="20"/>
          <w:szCs w:val="20"/>
          <w:u w:val="single"/>
        </w:rPr>
        <w:t>Restrictions</w:t>
      </w:r>
      <w:r w:rsidR="009C171D">
        <w:rPr>
          <w:rFonts w:ascii="Arial" w:hAnsi="Arial" w:cs="Arial"/>
          <w:sz w:val="20"/>
          <w:szCs w:val="20"/>
        </w:rPr>
        <w:t xml:space="preserve">.  </w:t>
      </w:r>
      <w:r w:rsidR="0064453A" w:rsidRPr="001E3434">
        <w:rPr>
          <w:rFonts w:ascii="Arial" w:hAnsi="Arial" w:cs="Arial"/>
          <w:sz w:val="20"/>
          <w:szCs w:val="20"/>
        </w:rPr>
        <w:t>Licensee shall not modify, reverse engineer, decompile, disassemble or create derivative works of</w:t>
      </w:r>
      <w:r w:rsidR="00821CF0">
        <w:rPr>
          <w:rFonts w:ascii="Arial" w:hAnsi="Arial" w:cs="Arial"/>
          <w:sz w:val="20"/>
          <w:szCs w:val="20"/>
        </w:rPr>
        <w:t xml:space="preserve"> the</w:t>
      </w:r>
      <w:r w:rsidR="0064453A" w:rsidRPr="001E3434">
        <w:rPr>
          <w:rFonts w:ascii="Arial" w:hAnsi="Arial" w:cs="Arial"/>
          <w:sz w:val="20"/>
          <w:szCs w:val="20"/>
        </w:rPr>
        <w:t xml:space="preserve"> </w:t>
      </w:r>
      <w:r w:rsidR="00CD3044" w:rsidRPr="001E3434">
        <w:rPr>
          <w:rFonts w:ascii="Arial" w:hAnsi="Arial" w:cs="Arial"/>
          <w:sz w:val="20"/>
          <w:szCs w:val="20"/>
        </w:rPr>
        <w:t>Licensed Software</w:t>
      </w:r>
      <w:r w:rsidR="00FA6E2B">
        <w:rPr>
          <w:rFonts w:ascii="Arial" w:hAnsi="Arial" w:cs="Arial"/>
          <w:sz w:val="20"/>
          <w:szCs w:val="20"/>
        </w:rPr>
        <w:t xml:space="preserve"> </w:t>
      </w:r>
      <w:r w:rsidR="00FA6E2B" w:rsidRPr="00FA6E2B">
        <w:rPr>
          <w:rFonts w:ascii="Arial" w:hAnsi="Arial" w:cs="Arial"/>
          <w:sz w:val="20"/>
          <w:szCs w:val="20"/>
        </w:rPr>
        <w:t xml:space="preserve">(except and only to the extent that such activity is expressly permitted </w:t>
      </w:r>
      <w:r w:rsidR="00923977">
        <w:rPr>
          <w:rFonts w:ascii="Arial" w:hAnsi="Arial" w:cs="Arial"/>
          <w:sz w:val="20"/>
          <w:szCs w:val="20"/>
        </w:rPr>
        <w:t>(</w:t>
      </w:r>
      <w:proofErr w:type="spellStart"/>
      <w:r w:rsidR="00923977">
        <w:rPr>
          <w:rFonts w:ascii="Arial" w:hAnsi="Arial" w:cs="Arial"/>
          <w:sz w:val="20"/>
          <w:szCs w:val="20"/>
        </w:rPr>
        <w:t>i</w:t>
      </w:r>
      <w:proofErr w:type="spellEnd"/>
      <w:r w:rsidR="00923977">
        <w:rPr>
          <w:rFonts w:ascii="Arial" w:hAnsi="Arial" w:cs="Arial"/>
          <w:sz w:val="20"/>
          <w:szCs w:val="20"/>
        </w:rPr>
        <w:t xml:space="preserve">) pursuant to Section 1 above or (ii) </w:t>
      </w:r>
      <w:r w:rsidR="00FA6E2B" w:rsidRPr="00FA6E2B">
        <w:rPr>
          <w:rFonts w:ascii="Arial" w:hAnsi="Arial" w:cs="Arial"/>
          <w:sz w:val="20"/>
          <w:szCs w:val="20"/>
        </w:rPr>
        <w:t>by applicable law notwithstanding this limitation)</w:t>
      </w:r>
      <w:r w:rsidR="0064453A" w:rsidRPr="001E3434">
        <w:rPr>
          <w:rFonts w:ascii="Arial" w:hAnsi="Arial" w:cs="Arial"/>
          <w:sz w:val="20"/>
          <w:szCs w:val="20"/>
        </w:rPr>
        <w:t>.</w:t>
      </w:r>
      <w:r w:rsidR="005301F2" w:rsidRPr="001E3434">
        <w:rPr>
          <w:rFonts w:ascii="Arial" w:hAnsi="Arial" w:cs="Arial"/>
          <w:sz w:val="20"/>
          <w:szCs w:val="20"/>
        </w:rPr>
        <w:t xml:space="preserve"> </w:t>
      </w:r>
      <w:r w:rsidR="004E3AE1">
        <w:rPr>
          <w:rFonts w:ascii="Arial" w:hAnsi="Arial" w:cs="Arial"/>
          <w:sz w:val="20"/>
          <w:szCs w:val="20"/>
        </w:rPr>
        <w:t xml:space="preserve"> Licensee may only copy the Licensed Software as expressly authorized in Sections 1 and 2 above.  </w:t>
      </w:r>
      <w:r w:rsidR="00B40F38" w:rsidRPr="001E3434">
        <w:rPr>
          <w:rFonts w:ascii="Arial" w:hAnsi="Arial" w:cs="Arial"/>
          <w:sz w:val="20"/>
          <w:szCs w:val="20"/>
        </w:rPr>
        <w:t xml:space="preserve">In no event shall Licensee </w:t>
      </w:r>
      <w:r w:rsidR="005B2DA9" w:rsidRPr="00C31599">
        <w:rPr>
          <w:rFonts w:ascii="Arial" w:hAnsi="Arial" w:cs="Arial"/>
          <w:sz w:val="20"/>
          <w:szCs w:val="20"/>
        </w:rPr>
        <w:t>sublicense, rent, lease, permit time-sharin</w:t>
      </w:r>
      <w:r w:rsidR="005B2DA9">
        <w:rPr>
          <w:rFonts w:ascii="Arial" w:hAnsi="Arial" w:cs="Arial"/>
          <w:sz w:val="20"/>
          <w:szCs w:val="20"/>
        </w:rPr>
        <w:t>g or otherwise make available,</w:t>
      </w:r>
      <w:r w:rsidR="005B2DA9" w:rsidRPr="00C31599">
        <w:rPr>
          <w:rFonts w:ascii="Arial" w:hAnsi="Arial" w:cs="Arial"/>
          <w:sz w:val="20"/>
          <w:szCs w:val="20"/>
        </w:rPr>
        <w:t xml:space="preserve"> transfer</w:t>
      </w:r>
      <w:r w:rsidR="005B2DA9">
        <w:rPr>
          <w:rFonts w:ascii="Arial" w:hAnsi="Arial" w:cs="Arial"/>
          <w:sz w:val="20"/>
          <w:szCs w:val="20"/>
        </w:rPr>
        <w:t>,</w:t>
      </w:r>
      <w:r w:rsidR="005B2DA9" w:rsidRPr="001E3434">
        <w:rPr>
          <w:rFonts w:ascii="Arial" w:hAnsi="Arial" w:cs="Arial"/>
          <w:sz w:val="20"/>
          <w:szCs w:val="20"/>
        </w:rPr>
        <w:t xml:space="preserve"> </w:t>
      </w:r>
      <w:r w:rsidR="00B40F38" w:rsidRPr="001E3434">
        <w:rPr>
          <w:rFonts w:ascii="Arial" w:hAnsi="Arial" w:cs="Arial"/>
          <w:sz w:val="20"/>
          <w:szCs w:val="20"/>
        </w:rPr>
        <w:t>deliver</w:t>
      </w:r>
      <w:r w:rsidR="005B2DA9">
        <w:rPr>
          <w:rFonts w:ascii="Arial" w:hAnsi="Arial" w:cs="Arial"/>
          <w:sz w:val="20"/>
          <w:szCs w:val="20"/>
        </w:rPr>
        <w:t>,</w:t>
      </w:r>
      <w:r w:rsidR="005A2785" w:rsidRPr="001E3434">
        <w:rPr>
          <w:rFonts w:ascii="Arial" w:hAnsi="Arial" w:cs="Arial"/>
          <w:sz w:val="20"/>
          <w:szCs w:val="20"/>
        </w:rPr>
        <w:t xml:space="preserve"> disclose</w:t>
      </w:r>
      <w:r w:rsidR="005B2DA9">
        <w:rPr>
          <w:rFonts w:ascii="Arial" w:hAnsi="Arial" w:cs="Arial"/>
          <w:sz w:val="20"/>
          <w:szCs w:val="20"/>
        </w:rPr>
        <w:t>, or distribute</w:t>
      </w:r>
      <w:r w:rsidR="005A2785" w:rsidRPr="001E3434">
        <w:rPr>
          <w:rFonts w:ascii="Arial" w:hAnsi="Arial" w:cs="Arial"/>
          <w:sz w:val="20"/>
          <w:szCs w:val="20"/>
        </w:rPr>
        <w:t xml:space="preserve"> </w:t>
      </w:r>
      <w:r w:rsidR="00B40F38" w:rsidRPr="001E3434">
        <w:rPr>
          <w:rFonts w:ascii="Arial" w:hAnsi="Arial" w:cs="Arial"/>
          <w:sz w:val="20"/>
          <w:szCs w:val="20"/>
        </w:rPr>
        <w:t xml:space="preserve">the Licensed Software to any third party </w:t>
      </w:r>
      <w:r w:rsidR="006044FA">
        <w:rPr>
          <w:rFonts w:ascii="Arial" w:hAnsi="Arial" w:cs="Arial"/>
          <w:sz w:val="20"/>
          <w:szCs w:val="20"/>
        </w:rPr>
        <w:t xml:space="preserve">(except as expressly authorized </w:t>
      </w:r>
      <w:r w:rsidR="00137D20">
        <w:rPr>
          <w:rFonts w:ascii="Arial" w:hAnsi="Arial" w:cs="Arial"/>
          <w:sz w:val="20"/>
          <w:szCs w:val="20"/>
        </w:rPr>
        <w:t xml:space="preserve">with respect to the delivery of </w:t>
      </w:r>
      <w:r w:rsidR="00BB5E3E">
        <w:rPr>
          <w:rFonts w:ascii="Arial" w:hAnsi="Arial" w:cs="Arial"/>
          <w:sz w:val="20"/>
          <w:szCs w:val="20"/>
        </w:rPr>
        <w:t xml:space="preserve">the </w:t>
      </w:r>
      <w:r w:rsidR="00137D20">
        <w:rPr>
          <w:rFonts w:ascii="Arial" w:hAnsi="Arial" w:cs="Arial"/>
          <w:sz w:val="20"/>
          <w:szCs w:val="20"/>
        </w:rPr>
        <w:t xml:space="preserve">Embedded Software </w:t>
      </w:r>
      <w:r w:rsidR="006044FA">
        <w:rPr>
          <w:rFonts w:ascii="Arial" w:hAnsi="Arial" w:cs="Arial"/>
          <w:sz w:val="20"/>
          <w:szCs w:val="20"/>
        </w:rPr>
        <w:t>under Section 2 above)</w:t>
      </w:r>
      <w:r w:rsidR="00B40F38" w:rsidRPr="001E3434">
        <w:rPr>
          <w:rFonts w:ascii="Arial" w:hAnsi="Arial" w:cs="Arial"/>
          <w:sz w:val="20"/>
          <w:szCs w:val="20"/>
        </w:rPr>
        <w:t xml:space="preserve">.  </w:t>
      </w:r>
      <w:r w:rsidR="00C31599" w:rsidRPr="00C31599">
        <w:rPr>
          <w:rFonts w:ascii="Arial" w:hAnsi="Arial" w:cs="Arial"/>
          <w:sz w:val="20"/>
          <w:szCs w:val="20"/>
        </w:rPr>
        <w:t xml:space="preserve"> </w:t>
      </w:r>
      <w:r w:rsidR="002465C9" w:rsidRPr="001E3434">
        <w:rPr>
          <w:rFonts w:ascii="Arial" w:hAnsi="Arial" w:cs="Arial"/>
          <w:sz w:val="20"/>
          <w:szCs w:val="20"/>
        </w:rPr>
        <w:t>The Licensed Software may not be used with any processors</w:t>
      </w:r>
      <w:r w:rsidR="00B01A30">
        <w:rPr>
          <w:rFonts w:ascii="Arial" w:hAnsi="Arial" w:cs="Arial"/>
          <w:sz w:val="20"/>
          <w:szCs w:val="20"/>
        </w:rPr>
        <w:t xml:space="preserve">/products </w:t>
      </w:r>
      <w:r w:rsidR="002465C9">
        <w:rPr>
          <w:rFonts w:ascii="Arial" w:hAnsi="Arial" w:cs="Arial"/>
          <w:sz w:val="20"/>
          <w:szCs w:val="20"/>
        </w:rPr>
        <w:t>other than Analog Devices</w:t>
      </w:r>
      <w:r w:rsidR="00D652C4">
        <w:rPr>
          <w:rFonts w:ascii="Arial" w:hAnsi="Arial" w:cs="Arial"/>
          <w:sz w:val="20"/>
          <w:szCs w:val="20"/>
        </w:rPr>
        <w:t>’</w:t>
      </w:r>
      <w:r w:rsidR="002465C9">
        <w:rPr>
          <w:rFonts w:ascii="Arial" w:hAnsi="Arial" w:cs="Arial"/>
          <w:sz w:val="20"/>
          <w:szCs w:val="20"/>
        </w:rPr>
        <w:t xml:space="preserve"> processors</w:t>
      </w:r>
      <w:r w:rsidR="00B01A30">
        <w:rPr>
          <w:rFonts w:ascii="Arial" w:hAnsi="Arial" w:cs="Arial"/>
          <w:sz w:val="20"/>
          <w:szCs w:val="20"/>
        </w:rPr>
        <w:t>/products</w:t>
      </w:r>
      <w:r w:rsidR="002465C9" w:rsidRPr="001E3434">
        <w:rPr>
          <w:rFonts w:ascii="Arial" w:hAnsi="Arial" w:cs="Arial"/>
          <w:sz w:val="20"/>
          <w:szCs w:val="20"/>
        </w:rPr>
        <w:t xml:space="preserve"> or for any other purpose.</w:t>
      </w:r>
      <w:r w:rsidR="005A08E5">
        <w:rPr>
          <w:rFonts w:ascii="Arial" w:hAnsi="Arial" w:cs="Arial"/>
          <w:sz w:val="20"/>
          <w:szCs w:val="20"/>
        </w:rPr>
        <w:t xml:space="preserve">  </w:t>
      </w:r>
      <w:r w:rsidR="00D14692">
        <w:rPr>
          <w:rFonts w:ascii="Arial" w:hAnsi="Arial" w:cs="Arial"/>
          <w:sz w:val="20"/>
          <w:szCs w:val="20"/>
        </w:rPr>
        <w:t xml:space="preserve">To the extent there are any specifications and/or user manuals for the Licensed Software, </w:t>
      </w:r>
      <w:r w:rsidR="00EA0FF0">
        <w:rPr>
          <w:rFonts w:ascii="Arial" w:hAnsi="Arial" w:cs="Arial"/>
          <w:sz w:val="20"/>
          <w:szCs w:val="20"/>
        </w:rPr>
        <w:t xml:space="preserve">as an additional restriction under this Agreement (and in no way expanding any rights under this Agreement), </w:t>
      </w:r>
      <w:r w:rsidR="00D14692">
        <w:rPr>
          <w:rFonts w:ascii="Arial" w:hAnsi="Arial" w:cs="Arial"/>
          <w:sz w:val="20"/>
          <w:szCs w:val="20"/>
        </w:rPr>
        <w:t xml:space="preserve">the Licensed Software may not be used in any manner that is </w:t>
      </w:r>
      <w:r w:rsidR="009547E3">
        <w:rPr>
          <w:rFonts w:ascii="Arial" w:hAnsi="Arial" w:cs="Arial"/>
          <w:sz w:val="20"/>
          <w:szCs w:val="20"/>
        </w:rPr>
        <w:t>in</w:t>
      </w:r>
      <w:r w:rsidR="00D14692">
        <w:rPr>
          <w:rFonts w:ascii="Arial" w:hAnsi="Arial" w:cs="Arial"/>
          <w:sz w:val="20"/>
          <w:szCs w:val="20"/>
        </w:rPr>
        <w:t>consistent with such specifications and/or user manuals</w:t>
      </w:r>
      <w:r w:rsidR="005A08E5">
        <w:rPr>
          <w:rFonts w:ascii="Arial" w:hAnsi="Arial" w:cs="Arial"/>
          <w:sz w:val="20"/>
          <w:szCs w:val="20"/>
        </w:rPr>
        <w:t>.</w:t>
      </w:r>
      <w:r w:rsidR="009D6AC4">
        <w:rPr>
          <w:rFonts w:ascii="Arial" w:hAnsi="Arial" w:cs="Arial"/>
          <w:sz w:val="20"/>
          <w:szCs w:val="20"/>
        </w:rPr>
        <w:t xml:space="preserve">  </w:t>
      </w:r>
      <w:r w:rsidR="009D6AC4" w:rsidRPr="009D6AC4">
        <w:rPr>
          <w:rFonts w:ascii="Arial" w:hAnsi="Arial" w:cs="Arial"/>
          <w:sz w:val="20"/>
          <w:szCs w:val="20"/>
        </w:rPr>
        <w:t xml:space="preserve">For the avoidance of doubt, </w:t>
      </w:r>
      <w:r w:rsidR="005A7B49">
        <w:rPr>
          <w:rFonts w:ascii="Arial" w:hAnsi="Arial" w:cs="Arial"/>
          <w:sz w:val="20"/>
          <w:szCs w:val="20"/>
        </w:rPr>
        <w:t>(</w:t>
      </w:r>
      <w:proofErr w:type="spellStart"/>
      <w:r w:rsidR="005A7B49">
        <w:rPr>
          <w:rFonts w:ascii="Arial" w:hAnsi="Arial" w:cs="Arial"/>
          <w:sz w:val="20"/>
          <w:szCs w:val="20"/>
        </w:rPr>
        <w:t>i</w:t>
      </w:r>
      <w:proofErr w:type="spellEnd"/>
      <w:r w:rsidR="005A7B49">
        <w:rPr>
          <w:rFonts w:ascii="Arial" w:hAnsi="Arial" w:cs="Arial"/>
          <w:sz w:val="20"/>
          <w:szCs w:val="20"/>
        </w:rPr>
        <w:t xml:space="preserve">) </w:t>
      </w:r>
      <w:r w:rsidR="009D6AC4">
        <w:rPr>
          <w:rFonts w:ascii="Arial" w:hAnsi="Arial" w:cs="Arial"/>
          <w:sz w:val="20"/>
          <w:szCs w:val="20"/>
        </w:rPr>
        <w:t xml:space="preserve">Licensee </w:t>
      </w:r>
      <w:r w:rsidR="009D6AC4" w:rsidRPr="009D6AC4">
        <w:rPr>
          <w:rFonts w:ascii="Arial" w:hAnsi="Arial" w:cs="Arial"/>
          <w:sz w:val="20"/>
          <w:szCs w:val="20"/>
        </w:rPr>
        <w:t xml:space="preserve">may not distribute the </w:t>
      </w:r>
      <w:r w:rsidR="005A08E5">
        <w:rPr>
          <w:rFonts w:ascii="Arial" w:hAnsi="Arial" w:cs="Arial"/>
          <w:sz w:val="20"/>
          <w:szCs w:val="20"/>
        </w:rPr>
        <w:t>Embedded</w:t>
      </w:r>
      <w:r w:rsidR="005A08E5" w:rsidRPr="009D6AC4">
        <w:rPr>
          <w:rFonts w:ascii="Arial" w:hAnsi="Arial" w:cs="Arial"/>
          <w:sz w:val="20"/>
          <w:szCs w:val="20"/>
        </w:rPr>
        <w:t xml:space="preserve"> </w:t>
      </w:r>
      <w:r w:rsidR="009D6AC4" w:rsidRPr="009D6AC4">
        <w:rPr>
          <w:rFonts w:ascii="Arial" w:hAnsi="Arial" w:cs="Arial"/>
          <w:sz w:val="20"/>
          <w:szCs w:val="20"/>
        </w:rPr>
        <w:t xml:space="preserve">Software except as embedded in </w:t>
      </w:r>
      <w:r w:rsidR="009D6AC4">
        <w:rPr>
          <w:rFonts w:ascii="Arial" w:hAnsi="Arial" w:cs="Arial"/>
          <w:sz w:val="20"/>
          <w:szCs w:val="20"/>
        </w:rPr>
        <w:t>Analog Devices</w:t>
      </w:r>
      <w:r w:rsidR="00D652C4">
        <w:rPr>
          <w:rFonts w:ascii="Arial" w:hAnsi="Arial" w:cs="Arial"/>
          <w:sz w:val="20"/>
          <w:szCs w:val="20"/>
        </w:rPr>
        <w:t>’</w:t>
      </w:r>
      <w:r w:rsidR="009D6AC4">
        <w:rPr>
          <w:rFonts w:ascii="Arial" w:hAnsi="Arial" w:cs="Arial"/>
          <w:sz w:val="20"/>
          <w:szCs w:val="20"/>
        </w:rPr>
        <w:t xml:space="preserve"> processors/products</w:t>
      </w:r>
      <w:r w:rsidR="009D6AC4" w:rsidRPr="009D6AC4">
        <w:rPr>
          <w:rFonts w:ascii="Arial" w:hAnsi="Arial" w:cs="Arial"/>
          <w:sz w:val="20"/>
          <w:szCs w:val="20"/>
        </w:rPr>
        <w:t xml:space="preserve"> that </w:t>
      </w:r>
      <w:r w:rsidR="009E7795">
        <w:rPr>
          <w:rFonts w:ascii="Arial" w:hAnsi="Arial" w:cs="Arial"/>
          <w:sz w:val="20"/>
          <w:szCs w:val="20"/>
        </w:rPr>
        <w:t>are</w:t>
      </w:r>
      <w:r w:rsidR="009D6AC4" w:rsidRPr="009D6AC4">
        <w:rPr>
          <w:rFonts w:ascii="Arial" w:hAnsi="Arial" w:cs="Arial"/>
          <w:sz w:val="20"/>
          <w:szCs w:val="20"/>
        </w:rPr>
        <w:t xml:space="preserve"> incorporated into License</w:t>
      </w:r>
      <w:r w:rsidR="009D6AC4">
        <w:rPr>
          <w:rFonts w:ascii="Arial" w:hAnsi="Arial" w:cs="Arial"/>
          <w:sz w:val="20"/>
          <w:szCs w:val="20"/>
        </w:rPr>
        <w:t>e p</w:t>
      </w:r>
      <w:r w:rsidR="009D6AC4" w:rsidRPr="009D6AC4">
        <w:rPr>
          <w:rFonts w:ascii="Arial" w:hAnsi="Arial" w:cs="Arial"/>
          <w:sz w:val="20"/>
          <w:szCs w:val="20"/>
        </w:rPr>
        <w:t>roducts</w:t>
      </w:r>
      <w:r w:rsidR="00EA0FF0">
        <w:rPr>
          <w:rFonts w:ascii="Arial" w:hAnsi="Arial" w:cs="Arial"/>
          <w:sz w:val="20"/>
          <w:szCs w:val="20"/>
        </w:rPr>
        <w:t xml:space="preserve"> (</w:t>
      </w:r>
      <w:r w:rsidR="009D6AC4">
        <w:rPr>
          <w:rFonts w:ascii="Arial" w:hAnsi="Arial" w:cs="Arial"/>
          <w:sz w:val="20"/>
          <w:szCs w:val="20"/>
        </w:rPr>
        <w:t>Licensee</w:t>
      </w:r>
      <w:r w:rsidR="009D6AC4" w:rsidRPr="009D6AC4">
        <w:rPr>
          <w:rFonts w:ascii="Arial" w:hAnsi="Arial" w:cs="Arial"/>
          <w:sz w:val="20"/>
          <w:szCs w:val="20"/>
        </w:rPr>
        <w:t xml:space="preserve"> may not distribute the </w:t>
      </w:r>
      <w:r w:rsidR="005A08E5">
        <w:rPr>
          <w:rFonts w:ascii="Arial" w:hAnsi="Arial" w:cs="Arial"/>
          <w:sz w:val="20"/>
          <w:szCs w:val="20"/>
        </w:rPr>
        <w:t>Embedded</w:t>
      </w:r>
      <w:r w:rsidR="005A08E5" w:rsidRPr="009D6AC4">
        <w:rPr>
          <w:rFonts w:ascii="Arial" w:hAnsi="Arial" w:cs="Arial"/>
          <w:sz w:val="20"/>
          <w:szCs w:val="20"/>
        </w:rPr>
        <w:t xml:space="preserve"> </w:t>
      </w:r>
      <w:r w:rsidR="009D6AC4" w:rsidRPr="009D6AC4">
        <w:rPr>
          <w:rFonts w:ascii="Arial" w:hAnsi="Arial" w:cs="Arial"/>
          <w:sz w:val="20"/>
          <w:szCs w:val="20"/>
        </w:rPr>
        <w:t xml:space="preserve">Software separately from </w:t>
      </w:r>
      <w:r w:rsidR="009D6AC4">
        <w:rPr>
          <w:rFonts w:ascii="Arial" w:hAnsi="Arial" w:cs="Arial"/>
          <w:sz w:val="20"/>
          <w:szCs w:val="20"/>
        </w:rPr>
        <w:t>Analog Devices</w:t>
      </w:r>
      <w:r w:rsidR="00D652C4">
        <w:rPr>
          <w:rFonts w:ascii="Arial" w:hAnsi="Arial" w:cs="Arial"/>
          <w:sz w:val="20"/>
          <w:szCs w:val="20"/>
        </w:rPr>
        <w:t>’</w:t>
      </w:r>
      <w:r w:rsidR="009D6AC4">
        <w:rPr>
          <w:rFonts w:ascii="Arial" w:hAnsi="Arial" w:cs="Arial"/>
          <w:sz w:val="20"/>
          <w:szCs w:val="20"/>
        </w:rPr>
        <w:t xml:space="preserve"> processors/products</w:t>
      </w:r>
      <w:r w:rsidR="009D6AC4" w:rsidRPr="001E3434">
        <w:rPr>
          <w:rFonts w:ascii="Arial" w:hAnsi="Arial" w:cs="Arial"/>
          <w:sz w:val="20"/>
          <w:szCs w:val="20"/>
        </w:rPr>
        <w:t xml:space="preserve"> </w:t>
      </w:r>
      <w:r w:rsidR="009D6AC4" w:rsidRPr="009D6AC4">
        <w:rPr>
          <w:rFonts w:ascii="Arial" w:hAnsi="Arial" w:cs="Arial"/>
          <w:sz w:val="20"/>
          <w:szCs w:val="20"/>
        </w:rPr>
        <w:t>incorporated into License</w:t>
      </w:r>
      <w:r w:rsidR="009D6AC4">
        <w:rPr>
          <w:rFonts w:ascii="Arial" w:hAnsi="Arial" w:cs="Arial"/>
          <w:sz w:val="20"/>
          <w:szCs w:val="20"/>
        </w:rPr>
        <w:t>e p</w:t>
      </w:r>
      <w:r w:rsidR="009D6AC4" w:rsidRPr="009D6AC4">
        <w:rPr>
          <w:rFonts w:ascii="Arial" w:hAnsi="Arial" w:cs="Arial"/>
          <w:sz w:val="20"/>
          <w:szCs w:val="20"/>
        </w:rPr>
        <w:t>roducts</w:t>
      </w:r>
      <w:r w:rsidR="00EA0FF0">
        <w:rPr>
          <w:rFonts w:ascii="Arial" w:hAnsi="Arial" w:cs="Arial"/>
          <w:sz w:val="20"/>
          <w:szCs w:val="20"/>
        </w:rPr>
        <w:t>)</w:t>
      </w:r>
      <w:r w:rsidR="005A7B49">
        <w:rPr>
          <w:rFonts w:ascii="Arial" w:hAnsi="Arial" w:cs="Arial"/>
          <w:sz w:val="20"/>
          <w:szCs w:val="20"/>
        </w:rPr>
        <w:t xml:space="preserve"> and (ii) Licensee may not distribute the PC Software under any circumstances</w:t>
      </w:r>
      <w:r w:rsidR="009D6AC4" w:rsidRPr="009D6AC4">
        <w:rPr>
          <w:rFonts w:ascii="Arial" w:hAnsi="Arial" w:cs="Arial"/>
          <w:sz w:val="20"/>
          <w:szCs w:val="20"/>
        </w:rPr>
        <w:t xml:space="preserve">.  </w:t>
      </w:r>
    </w:p>
    <w:p w14:paraId="7A8A431D" w14:textId="79996508" w:rsidR="00B80EE0" w:rsidRDefault="009560D8" w:rsidP="004012CF">
      <w:pPr>
        <w:jc w:val="both"/>
        <w:rPr>
          <w:rFonts w:ascii="Arial" w:hAnsi="Arial" w:cs="Arial"/>
          <w:sz w:val="20"/>
          <w:szCs w:val="20"/>
        </w:rPr>
      </w:pPr>
      <w:r w:rsidRPr="009560D8">
        <w:rPr>
          <w:rFonts w:ascii="Arial" w:hAnsi="Arial" w:cs="Arial"/>
          <w:sz w:val="20"/>
          <w:szCs w:val="20"/>
        </w:rPr>
        <w:lastRenderedPageBreak/>
        <w:t xml:space="preserve">Licensee shall not engage in any activities with respect to the Licensed Software </w:t>
      </w:r>
      <w:r w:rsidR="00B80EE0">
        <w:rPr>
          <w:rFonts w:ascii="Arial" w:hAnsi="Arial" w:cs="Arial"/>
          <w:sz w:val="20"/>
          <w:szCs w:val="20"/>
        </w:rPr>
        <w:t xml:space="preserve">that would cause </w:t>
      </w:r>
      <w:r w:rsidR="00821CF0">
        <w:rPr>
          <w:rFonts w:ascii="Arial" w:hAnsi="Arial" w:cs="Arial"/>
          <w:sz w:val="20"/>
          <w:szCs w:val="20"/>
        </w:rPr>
        <w:t xml:space="preserve">the </w:t>
      </w:r>
      <w:r w:rsidR="00B80EE0">
        <w:rPr>
          <w:rFonts w:ascii="Arial" w:hAnsi="Arial" w:cs="Arial"/>
          <w:sz w:val="20"/>
          <w:szCs w:val="20"/>
        </w:rPr>
        <w:t xml:space="preserve">Licensed Software, in whole or in part to become subject to </w:t>
      </w:r>
      <w:r w:rsidR="00797BD0">
        <w:rPr>
          <w:rFonts w:ascii="Arial" w:hAnsi="Arial" w:cs="Arial"/>
          <w:sz w:val="20"/>
          <w:szCs w:val="20"/>
        </w:rPr>
        <w:t xml:space="preserve">any terms of </w:t>
      </w:r>
      <w:r w:rsidR="00B80EE0">
        <w:rPr>
          <w:rFonts w:ascii="Arial" w:hAnsi="Arial" w:cs="Arial"/>
          <w:sz w:val="20"/>
          <w:szCs w:val="20"/>
        </w:rPr>
        <w:t>an Excluded License</w:t>
      </w:r>
      <w:r w:rsidR="00CD6DD8">
        <w:rPr>
          <w:rFonts w:ascii="Arial" w:hAnsi="Arial" w:cs="Arial"/>
          <w:sz w:val="20"/>
          <w:szCs w:val="20"/>
        </w:rPr>
        <w:t>; except that, if the Licensed Software or any component thereof is, as licensed by Analog Devices and identified as such in Appendix A, subject to the terms of an Excluded License, then Licensee’s use of the Licensed Software (or relevant component(s), as applicable) in accordance with the terms of this Agreement and such Excluded License shall not be considered a breach of the foregoing. Neither shall it be considered a breach of the foregoing for Licensee to exercise their rights as defined under Section 1 on systems where integral parts of the operating systems are licensed under the GNU Lesser General Public License</w:t>
      </w:r>
      <w:r w:rsidR="00B80EE0">
        <w:rPr>
          <w:rFonts w:ascii="Arial" w:hAnsi="Arial" w:cs="Arial"/>
          <w:sz w:val="20"/>
          <w:szCs w:val="20"/>
        </w:rPr>
        <w:t>.  An “Excluded License” means any license, including</w:t>
      </w:r>
      <w:r w:rsidR="00797BD0">
        <w:rPr>
          <w:rFonts w:ascii="Arial" w:hAnsi="Arial" w:cs="Arial"/>
          <w:sz w:val="20"/>
          <w:szCs w:val="20"/>
        </w:rPr>
        <w:t xml:space="preserve"> licenses for</w:t>
      </w:r>
      <w:r w:rsidR="00B80EE0">
        <w:rPr>
          <w:rFonts w:ascii="Arial" w:hAnsi="Arial" w:cs="Arial"/>
          <w:sz w:val="20"/>
          <w:szCs w:val="20"/>
        </w:rPr>
        <w:t xml:space="preserve"> “open source” code (</w:t>
      </w:r>
      <w:r w:rsidR="00221155">
        <w:rPr>
          <w:rFonts w:ascii="Arial" w:hAnsi="Arial" w:cs="Arial"/>
          <w:sz w:val="20"/>
          <w:szCs w:val="20"/>
        </w:rPr>
        <w:t xml:space="preserve">such </w:t>
      </w:r>
      <w:r w:rsidR="00B80EE0">
        <w:rPr>
          <w:rFonts w:ascii="Arial" w:hAnsi="Arial" w:cs="Arial"/>
          <w:sz w:val="20"/>
          <w:szCs w:val="20"/>
        </w:rPr>
        <w:t xml:space="preserve">as defined by the Free Software Foundation), that requires as a condition of use, modification, and/or distribution of </w:t>
      </w:r>
      <w:r w:rsidR="00B55F51">
        <w:rPr>
          <w:rFonts w:ascii="Arial" w:hAnsi="Arial" w:cs="Arial"/>
          <w:sz w:val="20"/>
          <w:szCs w:val="20"/>
        </w:rPr>
        <w:t xml:space="preserve">the </w:t>
      </w:r>
      <w:r w:rsidR="00B80EE0">
        <w:rPr>
          <w:rFonts w:ascii="Arial" w:hAnsi="Arial" w:cs="Arial"/>
          <w:sz w:val="20"/>
          <w:szCs w:val="20"/>
        </w:rPr>
        <w:t xml:space="preserve">software subject to </w:t>
      </w:r>
      <w:r w:rsidR="00B55F51">
        <w:rPr>
          <w:rFonts w:ascii="Arial" w:hAnsi="Arial" w:cs="Arial"/>
          <w:sz w:val="20"/>
          <w:szCs w:val="20"/>
        </w:rPr>
        <w:t>such</w:t>
      </w:r>
      <w:r w:rsidR="00B80EE0">
        <w:rPr>
          <w:rFonts w:ascii="Arial" w:hAnsi="Arial" w:cs="Arial"/>
          <w:sz w:val="20"/>
          <w:szCs w:val="20"/>
        </w:rPr>
        <w:t xml:space="preserve"> Excluded License, that such software or other software combined and/or distributed with such software be (</w:t>
      </w:r>
      <w:proofErr w:type="spellStart"/>
      <w:r w:rsidR="00B80EE0">
        <w:rPr>
          <w:rFonts w:ascii="Arial" w:hAnsi="Arial" w:cs="Arial"/>
          <w:sz w:val="20"/>
          <w:szCs w:val="20"/>
        </w:rPr>
        <w:t>i</w:t>
      </w:r>
      <w:proofErr w:type="spellEnd"/>
      <w:r w:rsidR="00B80EE0">
        <w:rPr>
          <w:rFonts w:ascii="Arial" w:hAnsi="Arial" w:cs="Arial"/>
          <w:sz w:val="20"/>
          <w:szCs w:val="20"/>
        </w:rPr>
        <w:t xml:space="preserve">) disclosed or distributed in source code form; (ii) licensed for the purpose of making derivative works; or (iii) redistributable at no charge.  </w:t>
      </w:r>
      <w:r w:rsidR="00753DC4">
        <w:rPr>
          <w:rFonts w:ascii="Arial" w:hAnsi="Arial" w:cs="Arial"/>
          <w:sz w:val="20"/>
          <w:szCs w:val="20"/>
        </w:rPr>
        <w:t>Exampl</w:t>
      </w:r>
      <w:r w:rsidR="00CC1DEF">
        <w:rPr>
          <w:rFonts w:ascii="Arial" w:hAnsi="Arial" w:cs="Arial"/>
          <w:sz w:val="20"/>
          <w:szCs w:val="20"/>
        </w:rPr>
        <w:t>es of Excluded Licenses include</w:t>
      </w:r>
      <w:r w:rsidR="00B55F51">
        <w:rPr>
          <w:rFonts w:ascii="Arial" w:hAnsi="Arial" w:cs="Arial"/>
          <w:sz w:val="20"/>
          <w:szCs w:val="20"/>
        </w:rPr>
        <w:t>,</w:t>
      </w:r>
      <w:r w:rsidR="00753DC4">
        <w:rPr>
          <w:rFonts w:ascii="Arial" w:hAnsi="Arial" w:cs="Arial"/>
          <w:sz w:val="20"/>
          <w:szCs w:val="20"/>
        </w:rPr>
        <w:t xml:space="preserve"> without limitation</w:t>
      </w:r>
      <w:r w:rsidR="00B55F51">
        <w:rPr>
          <w:rFonts w:ascii="Arial" w:hAnsi="Arial" w:cs="Arial"/>
          <w:sz w:val="20"/>
          <w:szCs w:val="20"/>
        </w:rPr>
        <w:t>,</w:t>
      </w:r>
      <w:r w:rsidR="00753DC4">
        <w:rPr>
          <w:rFonts w:ascii="Arial" w:hAnsi="Arial" w:cs="Arial"/>
          <w:sz w:val="20"/>
          <w:szCs w:val="20"/>
        </w:rPr>
        <w:t xml:space="preserve"> the </w:t>
      </w:r>
      <w:r w:rsidR="00CC3C84" w:rsidRPr="008B7025">
        <w:rPr>
          <w:rFonts w:ascii="Arial" w:hAnsi="Arial" w:cs="Arial"/>
          <w:sz w:val="20"/>
          <w:szCs w:val="20"/>
        </w:rPr>
        <w:t>GNU General Public License</w:t>
      </w:r>
      <w:r w:rsidR="00753DC4">
        <w:rPr>
          <w:rFonts w:ascii="Arial" w:hAnsi="Arial" w:cs="Arial"/>
          <w:sz w:val="20"/>
          <w:szCs w:val="20"/>
        </w:rPr>
        <w:t xml:space="preserve">, </w:t>
      </w:r>
      <w:r w:rsidR="00CC1DEF">
        <w:rPr>
          <w:rFonts w:ascii="Arial" w:hAnsi="Arial" w:cs="Arial"/>
          <w:sz w:val="20"/>
          <w:szCs w:val="20"/>
        </w:rPr>
        <w:t xml:space="preserve">the </w:t>
      </w:r>
      <w:r w:rsidR="00753DC4">
        <w:rPr>
          <w:rFonts w:ascii="Arial" w:hAnsi="Arial" w:cs="Arial"/>
          <w:sz w:val="20"/>
          <w:szCs w:val="20"/>
        </w:rPr>
        <w:t xml:space="preserve">GNU Lesser </w:t>
      </w:r>
      <w:r w:rsidR="00686AED">
        <w:rPr>
          <w:rFonts w:ascii="Arial" w:hAnsi="Arial" w:cs="Arial"/>
          <w:sz w:val="20"/>
          <w:szCs w:val="20"/>
        </w:rPr>
        <w:t>General Public License</w:t>
      </w:r>
      <w:r w:rsidR="00CD6DD8">
        <w:rPr>
          <w:rFonts w:ascii="Arial" w:hAnsi="Arial" w:cs="Arial"/>
          <w:sz w:val="20"/>
          <w:szCs w:val="20"/>
        </w:rPr>
        <w:t xml:space="preserve"> (except where such license is used for integral parts of the operating system where Licensee Products operate in accordance with Section 1)</w:t>
      </w:r>
      <w:r w:rsidR="00686AED">
        <w:rPr>
          <w:rFonts w:ascii="Arial" w:hAnsi="Arial" w:cs="Arial"/>
          <w:sz w:val="20"/>
          <w:szCs w:val="20"/>
        </w:rPr>
        <w:t xml:space="preserve">, </w:t>
      </w:r>
      <w:r w:rsidR="00CC1DEF">
        <w:rPr>
          <w:rFonts w:ascii="Arial" w:hAnsi="Arial" w:cs="Arial"/>
          <w:sz w:val="20"/>
          <w:szCs w:val="20"/>
        </w:rPr>
        <w:t xml:space="preserve">the </w:t>
      </w:r>
      <w:r w:rsidR="00CD6DD8">
        <w:rPr>
          <w:rFonts w:ascii="Arial" w:hAnsi="Arial" w:cs="Arial"/>
          <w:sz w:val="20"/>
          <w:szCs w:val="20"/>
        </w:rPr>
        <w:t>Creative Commons Share-alike</w:t>
      </w:r>
      <w:r w:rsidR="00CC1DEF">
        <w:rPr>
          <w:rFonts w:ascii="Arial" w:hAnsi="Arial" w:cs="Arial"/>
          <w:sz w:val="20"/>
          <w:szCs w:val="20"/>
        </w:rPr>
        <w:t xml:space="preserve"> License</w:t>
      </w:r>
      <w:r w:rsidR="00CD6DD8">
        <w:rPr>
          <w:rFonts w:ascii="Arial" w:hAnsi="Arial" w:cs="Arial"/>
          <w:sz w:val="20"/>
          <w:szCs w:val="20"/>
        </w:rPr>
        <w:t>s</w:t>
      </w:r>
      <w:r w:rsidR="00686AED">
        <w:rPr>
          <w:rFonts w:ascii="Arial" w:hAnsi="Arial" w:cs="Arial"/>
          <w:sz w:val="20"/>
          <w:szCs w:val="20"/>
        </w:rPr>
        <w:t xml:space="preserve"> and the Microsoft </w:t>
      </w:r>
      <w:r w:rsidR="00671663">
        <w:rPr>
          <w:rFonts w:ascii="Arial" w:hAnsi="Arial" w:cs="Arial"/>
          <w:sz w:val="20"/>
          <w:szCs w:val="20"/>
        </w:rPr>
        <w:t>Reciprocal</w:t>
      </w:r>
      <w:r w:rsidR="00686AED">
        <w:rPr>
          <w:rFonts w:ascii="Arial" w:hAnsi="Arial" w:cs="Arial"/>
          <w:sz w:val="20"/>
          <w:szCs w:val="20"/>
        </w:rPr>
        <w:t xml:space="preserve"> License</w:t>
      </w:r>
      <w:r w:rsidR="00D031AB">
        <w:rPr>
          <w:rFonts w:ascii="Arial" w:hAnsi="Arial" w:cs="Arial"/>
          <w:sz w:val="20"/>
          <w:szCs w:val="20"/>
        </w:rPr>
        <w:t xml:space="preserve">.  </w:t>
      </w:r>
      <w:r w:rsidR="00B80EE0">
        <w:rPr>
          <w:rFonts w:ascii="Arial" w:hAnsi="Arial" w:cs="Arial"/>
          <w:sz w:val="20"/>
          <w:szCs w:val="20"/>
        </w:rPr>
        <w:t>The restrictions of this section apply regardless of whether the Licensed Software is intended or designed to run in an environment that includes software under an Excluded License.  Any license, ag</w:t>
      </w:r>
      <w:r w:rsidR="00B32118">
        <w:rPr>
          <w:rFonts w:ascii="Arial" w:hAnsi="Arial" w:cs="Arial"/>
          <w:sz w:val="20"/>
          <w:szCs w:val="20"/>
        </w:rPr>
        <w:t>reement or other document issued</w:t>
      </w:r>
      <w:r w:rsidR="00B80EE0">
        <w:rPr>
          <w:rFonts w:ascii="Arial" w:hAnsi="Arial" w:cs="Arial"/>
          <w:sz w:val="20"/>
          <w:szCs w:val="20"/>
        </w:rPr>
        <w:t xml:space="preserve">, entered into or granted by Licensee that purports to apply any Excluded License to any portion of </w:t>
      </w:r>
      <w:r w:rsidR="00821CF0">
        <w:rPr>
          <w:rFonts w:ascii="Arial" w:hAnsi="Arial" w:cs="Arial"/>
          <w:sz w:val="20"/>
          <w:szCs w:val="20"/>
        </w:rPr>
        <w:t xml:space="preserve">the </w:t>
      </w:r>
      <w:r w:rsidR="00B80EE0">
        <w:rPr>
          <w:rFonts w:ascii="Arial" w:hAnsi="Arial" w:cs="Arial"/>
          <w:sz w:val="20"/>
          <w:szCs w:val="20"/>
        </w:rPr>
        <w:t xml:space="preserve">Licensed Software </w:t>
      </w:r>
      <w:r w:rsidR="00CD6DD8">
        <w:rPr>
          <w:rFonts w:ascii="Arial" w:hAnsi="Arial" w:cs="Arial"/>
          <w:sz w:val="20"/>
          <w:szCs w:val="20"/>
        </w:rPr>
        <w:t xml:space="preserve">that was not, as licensed under this Agreement by Analog Devices, not already subject to such Excluded License </w:t>
      </w:r>
      <w:r w:rsidR="00B80EE0">
        <w:rPr>
          <w:rFonts w:ascii="Arial" w:hAnsi="Arial" w:cs="Arial"/>
          <w:sz w:val="20"/>
          <w:szCs w:val="20"/>
        </w:rPr>
        <w:t xml:space="preserve">shall be null and void with regard to </w:t>
      </w:r>
      <w:r w:rsidR="00821CF0">
        <w:rPr>
          <w:rFonts w:ascii="Arial" w:hAnsi="Arial" w:cs="Arial"/>
          <w:sz w:val="20"/>
          <w:szCs w:val="20"/>
        </w:rPr>
        <w:t xml:space="preserve">the </w:t>
      </w:r>
      <w:r w:rsidR="00B80EE0">
        <w:rPr>
          <w:rFonts w:ascii="Arial" w:hAnsi="Arial" w:cs="Arial"/>
          <w:sz w:val="20"/>
          <w:szCs w:val="20"/>
        </w:rPr>
        <w:t xml:space="preserve">Licensed Software.  Under no circumstances will Licensee offer, provide, distribute, or license any </w:t>
      </w:r>
      <w:r w:rsidR="00821CF0">
        <w:rPr>
          <w:rFonts w:ascii="Arial" w:hAnsi="Arial" w:cs="Arial"/>
          <w:sz w:val="20"/>
          <w:szCs w:val="20"/>
        </w:rPr>
        <w:t xml:space="preserve">of the </w:t>
      </w:r>
      <w:r w:rsidR="00B80EE0">
        <w:rPr>
          <w:rFonts w:ascii="Arial" w:hAnsi="Arial" w:cs="Arial"/>
          <w:sz w:val="20"/>
          <w:szCs w:val="20"/>
        </w:rPr>
        <w:t>Licensed Software (whether in source code form or object code form) under any form of Ex</w:t>
      </w:r>
      <w:r w:rsidR="00E77836">
        <w:rPr>
          <w:rFonts w:ascii="Arial" w:hAnsi="Arial" w:cs="Arial"/>
          <w:sz w:val="20"/>
          <w:szCs w:val="20"/>
        </w:rPr>
        <w:t>c</w:t>
      </w:r>
      <w:r w:rsidR="00B80EE0">
        <w:rPr>
          <w:rFonts w:ascii="Arial" w:hAnsi="Arial" w:cs="Arial"/>
          <w:sz w:val="20"/>
          <w:szCs w:val="20"/>
        </w:rPr>
        <w:t>luded License</w:t>
      </w:r>
      <w:r w:rsidR="00CD6DD8">
        <w:rPr>
          <w:rFonts w:ascii="Arial" w:hAnsi="Arial" w:cs="Arial"/>
          <w:sz w:val="20"/>
          <w:szCs w:val="20"/>
        </w:rPr>
        <w:t>,</w:t>
      </w:r>
      <w:r w:rsidR="003856FE">
        <w:rPr>
          <w:rFonts w:ascii="Arial" w:hAnsi="Arial" w:cs="Arial"/>
          <w:sz w:val="20"/>
          <w:szCs w:val="20"/>
        </w:rPr>
        <w:t xml:space="preserve"> </w:t>
      </w:r>
      <w:r w:rsidR="00CD6DD8">
        <w:rPr>
          <w:rFonts w:ascii="Arial" w:hAnsi="Arial" w:cs="Arial"/>
          <w:sz w:val="20"/>
          <w:szCs w:val="20"/>
        </w:rPr>
        <w:t>except to the extent that such portion(s) of the Licensed Software were licensed under this Agreement by Analog Devices pursuant to such Excluded License terms</w:t>
      </w:r>
      <w:r w:rsidR="00B80EE0">
        <w:rPr>
          <w:rFonts w:ascii="Arial" w:hAnsi="Arial" w:cs="Arial"/>
          <w:sz w:val="20"/>
          <w:szCs w:val="20"/>
        </w:rPr>
        <w:t xml:space="preserve">.  </w:t>
      </w:r>
    </w:p>
    <w:p w14:paraId="2A9D1A3A" w14:textId="77777777" w:rsidR="00C60FFC" w:rsidRDefault="00C60FFC" w:rsidP="004012CF">
      <w:pPr>
        <w:jc w:val="both"/>
        <w:rPr>
          <w:rFonts w:ascii="Arial" w:hAnsi="Arial" w:cs="Arial"/>
          <w:sz w:val="20"/>
          <w:szCs w:val="20"/>
        </w:rPr>
      </w:pPr>
    </w:p>
    <w:p w14:paraId="4A049D69" w14:textId="0926FFBB" w:rsidR="0064453A" w:rsidRDefault="00065943" w:rsidP="008256B0">
      <w:pPr>
        <w:jc w:val="both"/>
        <w:rPr>
          <w:rFonts w:ascii="Arial" w:hAnsi="Arial" w:cs="Arial"/>
          <w:sz w:val="20"/>
          <w:szCs w:val="20"/>
        </w:rPr>
      </w:pPr>
      <w:r>
        <w:rPr>
          <w:rFonts w:ascii="Arial" w:hAnsi="Arial" w:cs="Arial"/>
          <w:sz w:val="20"/>
          <w:szCs w:val="20"/>
        </w:rPr>
        <w:t xml:space="preserve">Licensee acknowledges and agrees that </w:t>
      </w:r>
      <w:r w:rsidR="0032073A" w:rsidRPr="0032073A">
        <w:rPr>
          <w:rFonts w:ascii="Arial" w:hAnsi="Arial" w:cs="Arial"/>
          <w:sz w:val="20"/>
          <w:szCs w:val="20"/>
        </w:rPr>
        <w:t>A</w:t>
      </w:r>
      <w:r w:rsidR="0032073A">
        <w:rPr>
          <w:rFonts w:ascii="Arial" w:hAnsi="Arial" w:cs="Arial"/>
          <w:sz w:val="20"/>
          <w:szCs w:val="20"/>
        </w:rPr>
        <w:t xml:space="preserve">nalog Devices </w:t>
      </w:r>
      <w:r w:rsidR="00081BC9">
        <w:rPr>
          <w:rFonts w:ascii="Arial" w:hAnsi="Arial" w:cs="Arial"/>
          <w:sz w:val="20"/>
          <w:szCs w:val="20"/>
        </w:rPr>
        <w:t xml:space="preserve">and its </w:t>
      </w:r>
      <w:r w:rsidR="00524044">
        <w:rPr>
          <w:rFonts w:ascii="Arial" w:hAnsi="Arial" w:cs="Arial"/>
          <w:sz w:val="20"/>
          <w:szCs w:val="20"/>
        </w:rPr>
        <w:t xml:space="preserve">licensors and </w:t>
      </w:r>
      <w:r w:rsidR="00E5295D">
        <w:rPr>
          <w:rFonts w:ascii="Arial" w:hAnsi="Arial" w:cs="Arial"/>
          <w:sz w:val="20"/>
          <w:szCs w:val="20"/>
        </w:rPr>
        <w:t xml:space="preserve">suppliers (as applicable) </w:t>
      </w:r>
      <w:r w:rsidR="0032073A" w:rsidRPr="0032073A">
        <w:rPr>
          <w:rFonts w:ascii="Arial" w:hAnsi="Arial" w:cs="Arial"/>
          <w:sz w:val="20"/>
          <w:szCs w:val="20"/>
        </w:rPr>
        <w:t>retain</w:t>
      </w:r>
      <w:r w:rsidR="00F36258">
        <w:rPr>
          <w:rFonts w:ascii="Arial" w:hAnsi="Arial" w:cs="Arial"/>
          <w:sz w:val="20"/>
          <w:szCs w:val="20"/>
        </w:rPr>
        <w:t xml:space="preserve"> all right</w:t>
      </w:r>
      <w:r w:rsidR="0032073A" w:rsidRPr="0032073A">
        <w:rPr>
          <w:rFonts w:ascii="Arial" w:hAnsi="Arial" w:cs="Arial"/>
          <w:sz w:val="20"/>
          <w:szCs w:val="20"/>
        </w:rPr>
        <w:t>, title and interest in</w:t>
      </w:r>
      <w:r w:rsidR="00B55F51">
        <w:rPr>
          <w:rFonts w:ascii="Arial" w:hAnsi="Arial" w:cs="Arial"/>
          <w:sz w:val="20"/>
          <w:szCs w:val="20"/>
        </w:rPr>
        <w:t xml:space="preserve"> the</w:t>
      </w:r>
      <w:r w:rsidR="0032073A" w:rsidRPr="0032073A">
        <w:rPr>
          <w:rFonts w:ascii="Arial" w:hAnsi="Arial" w:cs="Arial"/>
          <w:sz w:val="20"/>
          <w:szCs w:val="20"/>
        </w:rPr>
        <w:t xml:space="preserve"> </w:t>
      </w:r>
      <w:r w:rsidR="0032073A">
        <w:rPr>
          <w:rFonts w:ascii="Arial" w:hAnsi="Arial" w:cs="Arial"/>
          <w:sz w:val="20"/>
          <w:szCs w:val="20"/>
        </w:rPr>
        <w:t xml:space="preserve">Licensed </w:t>
      </w:r>
      <w:r w:rsidR="0032073A" w:rsidRPr="0032073A">
        <w:rPr>
          <w:rFonts w:ascii="Arial" w:hAnsi="Arial" w:cs="Arial"/>
          <w:sz w:val="20"/>
          <w:szCs w:val="20"/>
        </w:rPr>
        <w:t xml:space="preserve">Software and </w:t>
      </w:r>
      <w:r w:rsidR="00E5295D">
        <w:rPr>
          <w:rFonts w:ascii="Arial" w:hAnsi="Arial" w:cs="Arial"/>
          <w:sz w:val="20"/>
          <w:szCs w:val="20"/>
        </w:rPr>
        <w:t>derivative works</w:t>
      </w:r>
      <w:r w:rsidR="00E5295D" w:rsidRPr="0032073A">
        <w:rPr>
          <w:rFonts w:ascii="Arial" w:hAnsi="Arial" w:cs="Arial"/>
          <w:sz w:val="20"/>
          <w:szCs w:val="20"/>
        </w:rPr>
        <w:t xml:space="preserve"> </w:t>
      </w:r>
      <w:r w:rsidR="0032073A" w:rsidRPr="0032073A">
        <w:rPr>
          <w:rFonts w:ascii="Arial" w:hAnsi="Arial" w:cs="Arial"/>
          <w:sz w:val="20"/>
          <w:szCs w:val="20"/>
        </w:rPr>
        <w:t>thereof,</w:t>
      </w:r>
      <w:r w:rsidR="00F36258">
        <w:rPr>
          <w:rFonts w:ascii="Arial" w:hAnsi="Arial" w:cs="Arial"/>
          <w:sz w:val="20"/>
          <w:szCs w:val="20"/>
        </w:rPr>
        <w:t xml:space="preserve"> including all related patent, copyright and other intellectual property rights</w:t>
      </w:r>
      <w:r w:rsidR="00E5295D">
        <w:rPr>
          <w:rFonts w:ascii="Arial" w:hAnsi="Arial" w:cs="Arial"/>
          <w:sz w:val="20"/>
          <w:szCs w:val="20"/>
        </w:rPr>
        <w:t xml:space="preserve"> in any of the foregoing</w:t>
      </w:r>
      <w:r w:rsidR="008256B0" w:rsidRPr="008256B0">
        <w:rPr>
          <w:rFonts w:ascii="Arial" w:hAnsi="Arial" w:cs="Arial"/>
          <w:sz w:val="20"/>
          <w:szCs w:val="20"/>
        </w:rPr>
        <w:t xml:space="preserve">, and that Licensee’s rights </w:t>
      </w:r>
      <w:r w:rsidR="008256B0">
        <w:rPr>
          <w:rFonts w:ascii="Arial" w:hAnsi="Arial" w:cs="Arial"/>
          <w:sz w:val="20"/>
          <w:szCs w:val="20"/>
        </w:rPr>
        <w:t>to the Licensed Software</w:t>
      </w:r>
      <w:r w:rsidR="008256B0" w:rsidRPr="008256B0">
        <w:rPr>
          <w:rFonts w:ascii="Arial" w:hAnsi="Arial" w:cs="Arial"/>
          <w:sz w:val="20"/>
          <w:szCs w:val="20"/>
        </w:rPr>
        <w:t xml:space="preserve"> </w:t>
      </w:r>
      <w:r>
        <w:rPr>
          <w:rFonts w:ascii="Arial" w:hAnsi="Arial" w:cs="Arial"/>
          <w:sz w:val="20"/>
          <w:szCs w:val="20"/>
        </w:rPr>
        <w:t xml:space="preserve">are </w:t>
      </w:r>
      <w:r w:rsidR="008256B0" w:rsidRPr="008256B0">
        <w:rPr>
          <w:rFonts w:ascii="Arial" w:hAnsi="Arial" w:cs="Arial"/>
          <w:sz w:val="20"/>
          <w:szCs w:val="20"/>
        </w:rPr>
        <w:t xml:space="preserve">limited to those expressly provided for </w:t>
      </w:r>
      <w:r w:rsidR="008256B0">
        <w:rPr>
          <w:rFonts w:ascii="Arial" w:hAnsi="Arial" w:cs="Arial"/>
          <w:sz w:val="20"/>
          <w:szCs w:val="20"/>
        </w:rPr>
        <w:t>in Sections 1 and 2 above</w:t>
      </w:r>
      <w:r w:rsidR="008040D6">
        <w:rPr>
          <w:rFonts w:ascii="Arial" w:hAnsi="Arial" w:cs="Arial"/>
          <w:sz w:val="20"/>
          <w:szCs w:val="20"/>
        </w:rPr>
        <w:t xml:space="preserve"> (subject to the </w:t>
      </w:r>
      <w:r w:rsidR="00C56500">
        <w:rPr>
          <w:rFonts w:ascii="Arial" w:hAnsi="Arial" w:cs="Arial"/>
          <w:sz w:val="20"/>
          <w:szCs w:val="20"/>
        </w:rPr>
        <w:t xml:space="preserve">conditions and </w:t>
      </w:r>
      <w:r w:rsidR="008040D6">
        <w:rPr>
          <w:rFonts w:ascii="Arial" w:hAnsi="Arial" w:cs="Arial"/>
          <w:sz w:val="20"/>
          <w:szCs w:val="20"/>
        </w:rPr>
        <w:t>restrictions in this Section 4)</w:t>
      </w:r>
      <w:r w:rsidR="00E5295D">
        <w:rPr>
          <w:rFonts w:ascii="Arial" w:hAnsi="Arial" w:cs="Arial"/>
          <w:sz w:val="20"/>
          <w:szCs w:val="20"/>
        </w:rPr>
        <w:t>.</w:t>
      </w:r>
      <w:r w:rsidR="008040D6" w:rsidRPr="0032073A">
        <w:rPr>
          <w:rFonts w:ascii="Arial" w:hAnsi="Arial" w:cs="Arial"/>
          <w:sz w:val="20"/>
          <w:szCs w:val="20"/>
        </w:rPr>
        <w:t xml:space="preserve"> </w:t>
      </w:r>
      <w:r w:rsidR="0032073A" w:rsidRPr="0032073A">
        <w:rPr>
          <w:rFonts w:ascii="Arial" w:hAnsi="Arial" w:cs="Arial"/>
          <w:sz w:val="20"/>
          <w:szCs w:val="20"/>
        </w:rPr>
        <w:t xml:space="preserve"> </w:t>
      </w:r>
      <w:r w:rsidR="0032073A">
        <w:rPr>
          <w:rFonts w:ascii="Arial" w:hAnsi="Arial" w:cs="Arial"/>
          <w:sz w:val="20"/>
          <w:szCs w:val="20"/>
        </w:rPr>
        <w:t>Licensee</w:t>
      </w:r>
      <w:r w:rsidR="0032073A" w:rsidRPr="0032073A">
        <w:rPr>
          <w:rFonts w:ascii="Arial" w:hAnsi="Arial" w:cs="Arial"/>
          <w:sz w:val="20"/>
          <w:szCs w:val="20"/>
        </w:rPr>
        <w:t xml:space="preserve"> shall not take any action inconsistent with such </w:t>
      </w:r>
      <w:r w:rsidR="00E5295D">
        <w:rPr>
          <w:rFonts w:ascii="Arial" w:hAnsi="Arial" w:cs="Arial"/>
          <w:sz w:val="20"/>
          <w:szCs w:val="20"/>
        </w:rPr>
        <w:t xml:space="preserve">title and </w:t>
      </w:r>
      <w:r w:rsidR="0032073A" w:rsidRPr="0032073A">
        <w:rPr>
          <w:rFonts w:ascii="Arial" w:hAnsi="Arial" w:cs="Arial"/>
          <w:sz w:val="20"/>
          <w:szCs w:val="20"/>
        </w:rPr>
        <w:t xml:space="preserve">ownership.  </w:t>
      </w:r>
      <w:r w:rsidR="005301F2" w:rsidRPr="001E3434">
        <w:rPr>
          <w:rFonts w:ascii="Arial" w:hAnsi="Arial" w:cs="Arial"/>
          <w:sz w:val="20"/>
          <w:szCs w:val="20"/>
        </w:rPr>
        <w:t>Any use of the Licensed Software for any purpose other than as expressly licensed hereunder is outside the scope of this Agreement</w:t>
      </w:r>
      <w:r w:rsidR="00C74370" w:rsidRPr="001E3434">
        <w:rPr>
          <w:rFonts w:ascii="Arial" w:hAnsi="Arial" w:cs="Arial"/>
          <w:sz w:val="20"/>
          <w:szCs w:val="20"/>
        </w:rPr>
        <w:t xml:space="preserve">.  It is agreed that because of the proprietary nature of the </w:t>
      </w:r>
      <w:r w:rsidR="00656752">
        <w:rPr>
          <w:rFonts w:ascii="Arial" w:hAnsi="Arial" w:cs="Arial"/>
          <w:sz w:val="20"/>
          <w:szCs w:val="20"/>
        </w:rPr>
        <w:t xml:space="preserve">Licensed </w:t>
      </w:r>
      <w:r w:rsidR="00C74370" w:rsidRPr="001E3434">
        <w:rPr>
          <w:rFonts w:ascii="Arial" w:hAnsi="Arial" w:cs="Arial"/>
          <w:sz w:val="20"/>
          <w:szCs w:val="20"/>
        </w:rPr>
        <w:t xml:space="preserve">Software, Analog Devices’ remedies at law for a breach by the Licensee of its obligations under this License </w:t>
      </w:r>
      <w:r w:rsidR="004A2407" w:rsidRPr="001E3434">
        <w:rPr>
          <w:rFonts w:ascii="Arial" w:hAnsi="Arial" w:cs="Arial"/>
          <w:sz w:val="20"/>
          <w:szCs w:val="20"/>
        </w:rPr>
        <w:t xml:space="preserve">or for use of the Licensed Software beyond the scope of the license granted herein </w:t>
      </w:r>
      <w:r w:rsidR="00C74370" w:rsidRPr="001E3434">
        <w:rPr>
          <w:rFonts w:ascii="Arial" w:hAnsi="Arial" w:cs="Arial"/>
          <w:sz w:val="20"/>
          <w:szCs w:val="20"/>
        </w:rPr>
        <w:t>will be inadequate and that Analog Devices will, in the event of such breach, be entitled to</w:t>
      </w:r>
      <w:r w:rsidR="004A2407" w:rsidRPr="001E3434">
        <w:rPr>
          <w:rFonts w:ascii="Arial" w:hAnsi="Arial" w:cs="Arial"/>
          <w:sz w:val="20"/>
          <w:szCs w:val="20"/>
        </w:rPr>
        <w:t xml:space="preserve"> </w:t>
      </w:r>
      <w:r w:rsidR="00C74370" w:rsidRPr="001E3434">
        <w:rPr>
          <w:rFonts w:ascii="Arial" w:hAnsi="Arial" w:cs="Arial"/>
          <w:sz w:val="20"/>
          <w:szCs w:val="20"/>
        </w:rPr>
        <w:t>equitable relief, including injunctive relief, without the posting of any bond</w:t>
      </w:r>
      <w:r w:rsidR="00797BD0">
        <w:rPr>
          <w:rFonts w:ascii="Arial" w:hAnsi="Arial" w:cs="Arial"/>
          <w:sz w:val="20"/>
          <w:szCs w:val="20"/>
        </w:rPr>
        <w:t>,</w:t>
      </w:r>
      <w:r w:rsidR="00C74370" w:rsidRPr="001E3434">
        <w:rPr>
          <w:rFonts w:ascii="Arial" w:hAnsi="Arial" w:cs="Arial"/>
          <w:sz w:val="20"/>
          <w:szCs w:val="20"/>
        </w:rPr>
        <w:t xml:space="preserve"> in addition to all other remedies provided under this License or available at law.</w:t>
      </w:r>
    </w:p>
    <w:p w14:paraId="2E17A069" w14:textId="77777777" w:rsidR="00510B27" w:rsidRDefault="00510B27" w:rsidP="004012CF">
      <w:pPr>
        <w:jc w:val="both"/>
        <w:rPr>
          <w:rFonts w:ascii="Arial" w:hAnsi="Arial" w:cs="Arial"/>
          <w:sz w:val="20"/>
          <w:szCs w:val="20"/>
        </w:rPr>
      </w:pPr>
    </w:p>
    <w:p w14:paraId="5B7198C3" w14:textId="19DADE51" w:rsidR="00510B27" w:rsidRDefault="00510B27" w:rsidP="004012CF">
      <w:pPr>
        <w:jc w:val="both"/>
        <w:rPr>
          <w:rFonts w:ascii="Arial" w:hAnsi="Arial" w:cs="Arial"/>
          <w:sz w:val="20"/>
          <w:szCs w:val="20"/>
        </w:rPr>
      </w:pPr>
      <w:r>
        <w:rPr>
          <w:rFonts w:ascii="Arial" w:hAnsi="Arial" w:cs="Arial"/>
          <w:sz w:val="20"/>
          <w:szCs w:val="20"/>
        </w:rPr>
        <w:t xml:space="preserve">If Analog Devices </w:t>
      </w:r>
      <w:r w:rsidRPr="00510B27">
        <w:rPr>
          <w:rFonts w:ascii="Arial" w:hAnsi="Arial" w:cs="Arial"/>
          <w:sz w:val="20"/>
          <w:szCs w:val="20"/>
        </w:rPr>
        <w:t xml:space="preserve">elects to make </w:t>
      </w:r>
      <w:r>
        <w:rPr>
          <w:rFonts w:ascii="Arial" w:hAnsi="Arial" w:cs="Arial"/>
          <w:sz w:val="20"/>
          <w:szCs w:val="20"/>
        </w:rPr>
        <w:t>any update, upgrade or new version of the Licensed Software (“Updates</w:t>
      </w:r>
      <w:r w:rsidR="00DC3A3F">
        <w:rPr>
          <w:rFonts w:ascii="Arial" w:hAnsi="Arial" w:cs="Arial"/>
          <w:sz w:val="20"/>
          <w:szCs w:val="20"/>
        </w:rPr>
        <w:t>”</w:t>
      </w:r>
      <w:r>
        <w:rPr>
          <w:rFonts w:ascii="Arial" w:hAnsi="Arial" w:cs="Arial"/>
          <w:sz w:val="20"/>
          <w:szCs w:val="20"/>
        </w:rPr>
        <w:t>) available to Licensee</w:t>
      </w:r>
      <w:r w:rsidRPr="00510B27">
        <w:rPr>
          <w:rFonts w:ascii="Arial" w:hAnsi="Arial" w:cs="Arial"/>
          <w:sz w:val="20"/>
          <w:szCs w:val="20"/>
        </w:rPr>
        <w:t xml:space="preserve">, such Updates shall be </w:t>
      </w:r>
      <w:r>
        <w:rPr>
          <w:rFonts w:ascii="Arial" w:hAnsi="Arial" w:cs="Arial"/>
          <w:sz w:val="20"/>
          <w:szCs w:val="20"/>
        </w:rPr>
        <w:t>deemed to be</w:t>
      </w:r>
      <w:r w:rsidR="00C60FFC">
        <w:rPr>
          <w:rFonts w:ascii="Arial" w:hAnsi="Arial" w:cs="Arial"/>
          <w:sz w:val="20"/>
          <w:szCs w:val="20"/>
        </w:rPr>
        <w:t xml:space="preserve"> the</w:t>
      </w:r>
      <w:r>
        <w:rPr>
          <w:rFonts w:ascii="Arial" w:hAnsi="Arial" w:cs="Arial"/>
          <w:sz w:val="20"/>
          <w:szCs w:val="20"/>
        </w:rPr>
        <w:t xml:space="preserve"> Licensed Software</w:t>
      </w:r>
      <w:r w:rsidRPr="00510B27">
        <w:rPr>
          <w:rFonts w:ascii="Arial" w:hAnsi="Arial" w:cs="Arial"/>
          <w:sz w:val="20"/>
          <w:szCs w:val="20"/>
        </w:rPr>
        <w:t xml:space="preserve"> under this Agreement.  </w:t>
      </w:r>
      <w:r>
        <w:rPr>
          <w:rFonts w:ascii="Arial" w:hAnsi="Arial" w:cs="Arial"/>
          <w:sz w:val="20"/>
          <w:szCs w:val="20"/>
        </w:rPr>
        <w:t>If requested by Analog Devices, Licensee shall only use</w:t>
      </w:r>
      <w:r w:rsidRPr="00510B27">
        <w:rPr>
          <w:rFonts w:ascii="Arial" w:hAnsi="Arial" w:cs="Arial"/>
          <w:sz w:val="20"/>
          <w:szCs w:val="20"/>
        </w:rPr>
        <w:t xml:space="preserve"> the latest version of the </w:t>
      </w:r>
      <w:r>
        <w:rPr>
          <w:rFonts w:ascii="Arial" w:hAnsi="Arial" w:cs="Arial"/>
          <w:sz w:val="20"/>
          <w:szCs w:val="20"/>
        </w:rPr>
        <w:t xml:space="preserve">Licensed </w:t>
      </w:r>
      <w:r w:rsidRPr="00510B27">
        <w:rPr>
          <w:rFonts w:ascii="Arial" w:hAnsi="Arial" w:cs="Arial"/>
          <w:sz w:val="20"/>
          <w:szCs w:val="20"/>
        </w:rPr>
        <w:t xml:space="preserve">Software (including Updates).  </w:t>
      </w:r>
      <w:r>
        <w:rPr>
          <w:rFonts w:ascii="Arial" w:hAnsi="Arial" w:cs="Arial"/>
          <w:sz w:val="20"/>
          <w:szCs w:val="20"/>
        </w:rPr>
        <w:t xml:space="preserve">Analog Devices </w:t>
      </w:r>
      <w:r w:rsidRPr="00510B27">
        <w:rPr>
          <w:rFonts w:ascii="Arial" w:hAnsi="Arial" w:cs="Arial"/>
          <w:sz w:val="20"/>
          <w:szCs w:val="20"/>
        </w:rPr>
        <w:t xml:space="preserve">shall have no obligation to </w:t>
      </w:r>
      <w:r>
        <w:rPr>
          <w:rFonts w:ascii="Arial" w:hAnsi="Arial" w:cs="Arial"/>
          <w:sz w:val="20"/>
          <w:szCs w:val="20"/>
        </w:rPr>
        <w:t>provide support or Updates</w:t>
      </w:r>
      <w:r w:rsidR="00114936">
        <w:rPr>
          <w:rFonts w:ascii="Arial" w:hAnsi="Arial" w:cs="Arial"/>
          <w:sz w:val="20"/>
          <w:szCs w:val="20"/>
        </w:rPr>
        <w:t xml:space="preserve"> of any kind</w:t>
      </w:r>
      <w:r w:rsidRPr="00510B27">
        <w:rPr>
          <w:rFonts w:ascii="Arial" w:hAnsi="Arial" w:cs="Arial"/>
          <w:sz w:val="20"/>
          <w:szCs w:val="20"/>
        </w:rPr>
        <w:t>.</w:t>
      </w:r>
    </w:p>
    <w:p w14:paraId="17DDFD18" w14:textId="77777777" w:rsidR="004E02EF" w:rsidRDefault="004E02EF" w:rsidP="004012CF">
      <w:pPr>
        <w:jc w:val="both"/>
        <w:rPr>
          <w:rFonts w:ascii="Arial" w:hAnsi="Arial" w:cs="Arial"/>
          <w:sz w:val="20"/>
          <w:szCs w:val="20"/>
        </w:rPr>
      </w:pPr>
    </w:p>
    <w:p w14:paraId="7D829C1F" w14:textId="013A9F50" w:rsidR="004E02EF" w:rsidRPr="001E3434" w:rsidRDefault="004E02EF" w:rsidP="004012CF">
      <w:pPr>
        <w:jc w:val="both"/>
        <w:rPr>
          <w:rFonts w:ascii="Arial" w:hAnsi="Arial" w:cs="Arial"/>
          <w:sz w:val="20"/>
          <w:szCs w:val="20"/>
        </w:rPr>
      </w:pPr>
      <w:r w:rsidRPr="001E3434">
        <w:rPr>
          <w:rFonts w:ascii="Arial" w:hAnsi="Arial" w:cs="Arial"/>
          <w:sz w:val="20"/>
          <w:szCs w:val="20"/>
        </w:rPr>
        <w:t xml:space="preserve">In no event shall Licensee remove any copyright or other intellectual property notice or other legend contained on or in copies of </w:t>
      </w:r>
      <w:r w:rsidR="00821CF0">
        <w:rPr>
          <w:rFonts w:ascii="Arial" w:hAnsi="Arial" w:cs="Arial"/>
          <w:sz w:val="20"/>
          <w:szCs w:val="20"/>
        </w:rPr>
        <w:t xml:space="preserve">the </w:t>
      </w:r>
      <w:r w:rsidRPr="001E3434">
        <w:rPr>
          <w:rFonts w:ascii="Arial" w:hAnsi="Arial" w:cs="Arial"/>
          <w:sz w:val="20"/>
          <w:szCs w:val="20"/>
        </w:rPr>
        <w:t xml:space="preserve">Licensed Software or displayed by </w:t>
      </w:r>
      <w:r w:rsidR="00821CF0">
        <w:rPr>
          <w:rFonts w:ascii="Arial" w:hAnsi="Arial" w:cs="Arial"/>
          <w:sz w:val="20"/>
          <w:szCs w:val="20"/>
        </w:rPr>
        <w:t>the</w:t>
      </w:r>
      <w:r w:rsidRPr="001E3434">
        <w:rPr>
          <w:rFonts w:ascii="Arial" w:hAnsi="Arial" w:cs="Arial"/>
          <w:sz w:val="20"/>
          <w:szCs w:val="20"/>
        </w:rPr>
        <w:t xml:space="preserve"> Licensed Software.</w:t>
      </w:r>
    </w:p>
    <w:p w14:paraId="2FFE48A8" w14:textId="77777777" w:rsidR="005670CB" w:rsidRDefault="005670CB" w:rsidP="004012CF">
      <w:pPr>
        <w:jc w:val="both"/>
        <w:rPr>
          <w:rFonts w:ascii="Arial" w:hAnsi="Arial" w:cs="Arial"/>
          <w:sz w:val="20"/>
          <w:szCs w:val="20"/>
        </w:rPr>
      </w:pPr>
    </w:p>
    <w:p w14:paraId="49362A60" w14:textId="77777777" w:rsidR="00B80EE0" w:rsidRPr="001E3434" w:rsidRDefault="00A82D8E" w:rsidP="004012CF">
      <w:pPr>
        <w:tabs>
          <w:tab w:val="left" w:pos="2377"/>
        </w:tabs>
        <w:jc w:val="both"/>
        <w:rPr>
          <w:rFonts w:ascii="Arial" w:hAnsi="Arial" w:cs="Arial"/>
          <w:sz w:val="20"/>
          <w:szCs w:val="20"/>
        </w:rPr>
      </w:pPr>
      <w:r>
        <w:rPr>
          <w:rFonts w:ascii="Arial" w:hAnsi="Arial" w:cs="Arial"/>
          <w:sz w:val="20"/>
          <w:szCs w:val="20"/>
        </w:rPr>
        <w:t>5</w:t>
      </w:r>
      <w:r w:rsidR="00B80EE0">
        <w:rPr>
          <w:rFonts w:ascii="Arial" w:hAnsi="Arial" w:cs="Arial"/>
          <w:sz w:val="20"/>
          <w:szCs w:val="20"/>
        </w:rPr>
        <w:t xml:space="preserve">. </w:t>
      </w:r>
      <w:r w:rsidR="00B80EE0" w:rsidRPr="00292781">
        <w:rPr>
          <w:rFonts w:ascii="Arial" w:hAnsi="Arial" w:cs="Arial"/>
          <w:sz w:val="20"/>
          <w:szCs w:val="20"/>
          <w:u w:val="single"/>
        </w:rPr>
        <w:t>Publicity</w:t>
      </w:r>
      <w:r w:rsidR="00B80EE0">
        <w:rPr>
          <w:rFonts w:ascii="Arial" w:hAnsi="Arial" w:cs="Arial"/>
          <w:sz w:val="20"/>
          <w:szCs w:val="20"/>
        </w:rPr>
        <w:t xml:space="preserve">. </w:t>
      </w:r>
      <w:r w:rsidR="00B80EE0" w:rsidRPr="001E3434">
        <w:rPr>
          <w:rFonts w:ascii="Arial" w:hAnsi="Arial" w:cs="Arial"/>
          <w:sz w:val="20"/>
          <w:szCs w:val="20"/>
        </w:rPr>
        <w:t xml:space="preserve">Notwithstanding anything in this Agreement, Licensee may not use any trademark or trade name of Analog Devices </w:t>
      </w:r>
      <w:r w:rsidR="00B80EE0">
        <w:rPr>
          <w:rFonts w:ascii="Arial" w:hAnsi="Arial" w:cs="Arial"/>
          <w:sz w:val="20"/>
          <w:szCs w:val="20"/>
        </w:rPr>
        <w:t>or make any public announcement regarding the existence of this Agreement</w:t>
      </w:r>
      <w:r w:rsidR="00B80EE0" w:rsidRPr="001E3434">
        <w:rPr>
          <w:rFonts w:ascii="Arial" w:hAnsi="Arial" w:cs="Arial"/>
          <w:sz w:val="20"/>
          <w:szCs w:val="20"/>
        </w:rPr>
        <w:t xml:space="preserve"> without Analog Devices’ prior written consent.  Licensee may not publish or provide the results of any benchmark or comparison tests run on the Licensed Software to any third party without the prior written consent of Analog Devices.  </w:t>
      </w:r>
    </w:p>
    <w:p w14:paraId="4CDA2B86" w14:textId="65F07130" w:rsidR="009D0C02" w:rsidRPr="001E3434" w:rsidRDefault="00A82D8E" w:rsidP="004012CF">
      <w:pPr>
        <w:jc w:val="both"/>
        <w:rPr>
          <w:rFonts w:ascii="Arial" w:hAnsi="Arial" w:cs="Arial"/>
          <w:sz w:val="20"/>
          <w:szCs w:val="20"/>
        </w:rPr>
      </w:pPr>
      <w:r>
        <w:rPr>
          <w:rFonts w:ascii="Arial" w:hAnsi="Arial" w:cs="Arial"/>
          <w:sz w:val="20"/>
          <w:szCs w:val="20"/>
        </w:rPr>
        <w:lastRenderedPageBreak/>
        <w:t>6</w:t>
      </w:r>
      <w:r w:rsidR="00B13CB6">
        <w:rPr>
          <w:rFonts w:ascii="Arial" w:hAnsi="Arial" w:cs="Arial"/>
          <w:sz w:val="20"/>
          <w:szCs w:val="20"/>
        </w:rPr>
        <w:t xml:space="preserve">. </w:t>
      </w:r>
      <w:r w:rsidR="00400F3D" w:rsidRPr="00292781">
        <w:rPr>
          <w:rFonts w:ascii="Arial" w:hAnsi="Arial" w:cs="Arial"/>
          <w:sz w:val="20"/>
          <w:szCs w:val="20"/>
          <w:u w:val="single"/>
        </w:rPr>
        <w:t>Feedback</w:t>
      </w:r>
      <w:r w:rsidR="00400F3D">
        <w:rPr>
          <w:rFonts w:ascii="Arial" w:hAnsi="Arial" w:cs="Arial"/>
          <w:sz w:val="20"/>
          <w:szCs w:val="20"/>
        </w:rPr>
        <w:t xml:space="preserve">.  </w:t>
      </w:r>
      <w:r w:rsidR="009D0C02" w:rsidRPr="001E3434">
        <w:rPr>
          <w:rFonts w:ascii="Arial" w:hAnsi="Arial" w:cs="Arial"/>
          <w:sz w:val="20"/>
          <w:szCs w:val="20"/>
        </w:rPr>
        <w:t xml:space="preserve">Licensee may from time to time provide </w:t>
      </w:r>
      <w:r w:rsidR="00675CE6" w:rsidRPr="00675CE6">
        <w:rPr>
          <w:rFonts w:ascii="Arial" w:hAnsi="Arial" w:cs="Arial"/>
          <w:sz w:val="20"/>
          <w:szCs w:val="20"/>
        </w:rPr>
        <w:t>modifications, enhancements, improvements, code,</w:t>
      </w:r>
      <w:r w:rsidR="00675CE6">
        <w:rPr>
          <w:rFonts w:ascii="Arial" w:hAnsi="Arial" w:cs="Arial"/>
          <w:sz w:val="20"/>
          <w:szCs w:val="20"/>
        </w:rPr>
        <w:t xml:space="preserve"> </w:t>
      </w:r>
      <w:r w:rsidR="009D0C02" w:rsidRPr="001E3434">
        <w:rPr>
          <w:rFonts w:ascii="Arial" w:hAnsi="Arial" w:cs="Arial"/>
          <w:sz w:val="20"/>
          <w:szCs w:val="20"/>
        </w:rPr>
        <w:t xml:space="preserve">suggestions, </w:t>
      </w:r>
      <w:r w:rsidR="005670CB" w:rsidRPr="001E3434">
        <w:rPr>
          <w:rFonts w:ascii="Arial" w:hAnsi="Arial" w:cs="Arial"/>
          <w:sz w:val="20"/>
          <w:szCs w:val="20"/>
        </w:rPr>
        <w:t xml:space="preserve">ideas, </w:t>
      </w:r>
      <w:r w:rsidR="009D0C02" w:rsidRPr="001E3434">
        <w:rPr>
          <w:rFonts w:ascii="Arial" w:hAnsi="Arial" w:cs="Arial"/>
          <w:sz w:val="20"/>
          <w:szCs w:val="20"/>
        </w:rPr>
        <w:t>comments or other feedback (“Feedback”) to</w:t>
      </w:r>
      <w:r w:rsidR="007D0847">
        <w:rPr>
          <w:rFonts w:ascii="Arial" w:hAnsi="Arial" w:cs="Arial"/>
          <w:sz w:val="20"/>
          <w:szCs w:val="20"/>
        </w:rPr>
        <w:t xml:space="preserve"> </w:t>
      </w:r>
      <w:r w:rsidR="009D0C02" w:rsidRPr="001E3434">
        <w:rPr>
          <w:rFonts w:ascii="Arial" w:hAnsi="Arial" w:cs="Arial"/>
          <w:sz w:val="20"/>
          <w:szCs w:val="20"/>
        </w:rPr>
        <w:t>Analog Devices</w:t>
      </w:r>
      <w:r w:rsidR="007D0847">
        <w:rPr>
          <w:rFonts w:ascii="Arial" w:hAnsi="Arial" w:cs="Arial"/>
          <w:sz w:val="20"/>
          <w:szCs w:val="20"/>
        </w:rPr>
        <w:t xml:space="preserve"> </w:t>
      </w:r>
      <w:r w:rsidR="00675CE6">
        <w:rPr>
          <w:rFonts w:ascii="Arial" w:hAnsi="Arial" w:cs="Arial"/>
          <w:sz w:val="20"/>
          <w:szCs w:val="20"/>
        </w:rPr>
        <w:t>related</w:t>
      </w:r>
      <w:r w:rsidR="009D0C02" w:rsidRPr="001E3434">
        <w:rPr>
          <w:rFonts w:ascii="Arial" w:hAnsi="Arial" w:cs="Arial"/>
          <w:sz w:val="20"/>
          <w:szCs w:val="20"/>
        </w:rPr>
        <w:t xml:space="preserve"> to the Licensed Software.  Licensee agrees that all Feedback is and shall be given entirely voluntarily. </w:t>
      </w:r>
      <w:r w:rsidR="007D0847">
        <w:rPr>
          <w:rFonts w:ascii="Arial" w:hAnsi="Arial" w:cs="Arial"/>
          <w:sz w:val="20"/>
          <w:szCs w:val="20"/>
        </w:rPr>
        <w:t>T</w:t>
      </w:r>
      <w:r w:rsidR="005670CB" w:rsidRPr="001E3434">
        <w:rPr>
          <w:rFonts w:ascii="Arial" w:hAnsi="Arial" w:cs="Arial"/>
          <w:snapToGrid w:val="0"/>
          <w:sz w:val="20"/>
          <w:szCs w:val="20"/>
        </w:rPr>
        <w:t>o the extent Licensee provides such Feedback</w:t>
      </w:r>
      <w:r w:rsidR="005E403C">
        <w:rPr>
          <w:rFonts w:ascii="Arial" w:hAnsi="Arial" w:cs="Arial"/>
          <w:snapToGrid w:val="0"/>
          <w:sz w:val="20"/>
          <w:szCs w:val="20"/>
        </w:rPr>
        <w:t xml:space="preserve">, </w:t>
      </w:r>
      <w:r w:rsidR="005670CB" w:rsidRPr="001E3434">
        <w:rPr>
          <w:rFonts w:ascii="Arial" w:hAnsi="Arial" w:cs="Arial"/>
          <w:snapToGrid w:val="0"/>
          <w:sz w:val="20"/>
          <w:szCs w:val="20"/>
        </w:rPr>
        <w:t xml:space="preserve">Licensee </w:t>
      </w:r>
      <w:r w:rsidR="002C543E">
        <w:rPr>
          <w:rFonts w:ascii="Arial" w:hAnsi="Arial" w:cs="Arial"/>
          <w:snapToGrid w:val="0"/>
          <w:sz w:val="20"/>
          <w:szCs w:val="20"/>
        </w:rPr>
        <w:t xml:space="preserve">(on behalf of itself and its affiliates) </w:t>
      </w:r>
      <w:r w:rsidR="005670CB" w:rsidRPr="001E3434">
        <w:rPr>
          <w:rFonts w:ascii="Arial" w:hAnsi="Arial" w:cs="Arial"/>
          <w:snapToGrid w:val="0"/>
          <w:sz w:val="20"/>
          <w:szCs w:val="20"/>
        </w:rPr>
        <w:t xml:space="preserve">hereby grants to Analog Devices </w:t>
      </w:r>
      <w:r w:rsidR="00675CE6">
        <w:rPr>
          <w:rFonts w:ascii="Arial" w:hAnsi="Arial" w:cs="Arial"/>
          <w:snapToGrid w:val="0"/>
          <w:sz w:val="20"/>
          <w:szCs w:val="20"/>
        </w:rPr>
        <w:t xml:space="preserve">and its affiliates </w:t>
      </w:r>
      <w:r w:rsidR="005670CB" w:rsidRPr="001E3434">
        <w:rPr>
          <w:rFonts w:ascii="Arial" w:hAnsi="Arial" w:cs="Arial"/>
          <w:snapToGrid w:val="0"/>
          <w:sz w:val="20"/>
          <w:szCs w:val="20"/>
        </w:rPr>
        <w:t>a non-exclusive, irrevocable, perpetual, worldwide, royalty-free, transferable license, with the right to sublicense, under Licensee’s</w:t>
      </w:r>
      <w:r w:rsidR="009E170C">
        <w:rPr>
          <w:rFonts w:ascii="Arial" w:hAnsi="Arial" w:cs="Arial"/>
          <w:snapToGrid w:val="0"/>
          <w:sz w:val="20"/>
          <w:szCs w:val="20"/>
        </w:rPr>
        <w:t xml:space="preserve"> (</w:t>
      </w:r>
      <w:r w:rsidR="003D2A86">
        <w:rPr>
          <w:rFonts w:ascii="Arial" w:hAnsi="Arial" w:cs="Arial"/>
          <w:snapToGrid w:val="0"/>
          <w:sz w:val="20"/>
          <w:szCs w:val="20"/>
        </w:rPr>
        <w:t>and</w:t>
      </w:r>
      <w:r w:rsidR="009E170C">
        <w:rPr>
          <w:rFonts w:ascii="Arial" w:hAnsi="Arial" w:cs="Arial"/>
          <w:snapToGrid w:val="0"/>
          <w:sz w:val="20"/>
          <w:szCs w:val="20"/>
        </w:rPr>
        <w:t xml:space="preserve"> its affiliates’)</w:t>
      </w:r>
      <w:r w:rsidR="005670CB" w:rsidRPr="001E3434">
        <w:rPr>
          <w:rFonts w:ascii="Arial" w:hAnsi="Arial" w:cs="Arial"/>
          <w:snapToGrid w:val="0"/>
          <w:sz w:val="20"/>
          <w:szCs w:val="20"/>
        </w:rPr>
        <w:t xml:space="preserve"> </w:t>
      </w:r>
      <w:r w:rsidR="007D0847">
        <w:rPr>
          <w:rFonts w:ascii="Arial" w:hAnsi="Arial" w:cs="Arial"/>
          <w:snapToGrid w:val="0"/>
          <w:sz w:val="20"/>
          <w:szCs w:val="20"/>
        </w:rPr>
        <w:t>i</w:t>
      </w:r>
      <w:r w:rsidR="005670CB" w:rsidRPr="001E3434">
        <w:rPr>
          <w:rFonts w:ascii="Arial" w:hAnsi="Arial" w:cs="Arial"/>
          <w:snapToGrid w:val="0"/>
          <w:sz w:val="20"/>
          <w:szCs w:val="20"/>
        </w:rPr>
        <w:t xml:space="preserve">ntellectual </w:t>
      </w:r>
      <w:r w:rsidR="007D0847">
        <w:rPr>
          <w:rFonts w:ascii="Arial" w:hAnsi="Arial" w:cs="Arial"/>
          <w:snapToGrid w:val="0"/>
          <w:sz w:val="20"/>
          <w:szCs w:val="20"/>
        </w:rPr>
        <w:t>p</w:t>
      </w:r>
      <w:r w:rsidR="005670CB" w:rsidRPr="001E3434">
        <w:rPr>
          <w:rFonts w:ascii="Arial" w:hAnsi="Arial" w:cs="Arial"/>
          <w:snapToGrid w:val="0"/>
          <w:sz w:val="20"/>
          <w:szCs w:val="20"/>
        </w:rPr>
        <w:t xml:space="preserve">roperty, to use and disclose Feedback in any manner Analog Devices </w:t>
      </w:r>
      <w:r w:rsidR="00675CE6">
        <w:rPr>
          <w:rFonts w:ascii="Arial" w:hAnsi="Arial" w:cs="Arial"/>
          <w:snapToGrid w:val="0"/>
          <w:sz w:val="20"/>
          <w:szCs w:val="20"/>
        </w:rPr>
        <w:t xml:space="preserve">or its affiliates </w:t>
      </w:r>
      <w:r w:rsidR="005670CB" w:rsidRPr="001E3434">
        <w:rPr>
          <w:rFonts w:ascii="Arial" w:hAnsi="Arial" w:cs="Arial"/>
          <w:snapToGrid w:val="0"/>
          <w:sz w:val="20"/>
          <w:szCs w:val="20"/>
        </w:rPr>
        <w:t>choose</w:t>
      </w:r>
      <w:r w:rsidR="00675CE6">
        <w:rPr>
          <w:rFonts w:ascii="Arial" w:hAnsi="Arial" w:cs="Arial"/>
          <w:snapToGrid w:val="0"/>
          <w:sz w:val="20"/>
          <w:szCs w:val="20"/>
        </w:rPr>
        <w:t xml:space="preserve">, </w:t>
      </w:r>
      <w:r w:rsidR="00675CE6" w:rsidRPr="00675CE6">
        <w:rPr>
          <w:rFonts w:ascii="Arial" w:hAnsi="Arial" w:cs="Arial"/>
          <w:snapToGrid w:val="0"/>
          <w:sz w:val="20"/>
          <w:szCs w:val="20"/>
        </w:rPr>
        <w:t>including</w:t>
      </w:r>
      <w:r w:rsidR="005E403C">
        <w:rPr>
          <w:rFonts w:ascii="Arial" w:hAnsi="Arial" w:cs="Arial"/>
          <w:snapToGrid w:val="0"/>
          <w:sz w:val="20"/>
          <w:szCs w:val="20"/>
        </w:rPr>
        <w:t>,</w:t>
      </w:r>
      <w:r w:rsidR="00675CE6" w:rsidRPr="00675CE6">
        <w:rPr>
          <w:rFonts w:ascii="Arial" w:hAnsi="Arial" w:cs="Arial"/>
          <w:snapToGrid w:val="0"/>
          <w:sz w:val="20"/>
          <w:szCs w:val="20"/>
        </w:rPr>
        <w:t xml:space="preserve"> without limitation</w:t>
      </w:r>
      <w:r w:rsidR="005E403C">
        <w:rPr>
          <w:rFonts w:ascii="Arial" w:hAnsi="Arial" w:cs="Arial"/>
          <w:snapToGrid w:val="0"/>
          <w:sz w:val="20"/>
          <w:szCs w:val="20"/>
        </w:rPr>
        <w:t>,</w:t>
      </w:r>
      <w:r w:rsidR="00675CE6" w:rsidRPr="00675CE6">
        <w:rPr>
          <w:rFonts w:ascii="Arial" w:hAnsi="Arial" w:cs="Arial"/>
          <w:snapToGrid w:val="0"/>
          <w:sz w:val="20"/>
          <w:szCs w:val="20"/>
        </w:rPr>
        <w:t xml:space="preserve"> displaying, performing, copying</w:t>
      </w:r>
      <w:r w:rsidR="00675CE6">
        <w:rPr>
          <w:rFonts w:ascii="Arial" w:hAnsi="Arial" w:cs="Arial"/>
          <w:snapToGrid w:val="0"/>
          <w:sz w:val="20"/>
          <w:szCs w:val="20"/>
        </w:rPr>
        <w:t xml:space="preserve">, making, having made, </w:t>
      </w:r>
      <w:r w:rsidR="00675CE6" w:rsidRPr="00675CE6">
        <w:rPr>
          <w:rFonts w:ascii="Arial" w:hAnsi="Arial" w:cs="Arial"/>
          <w:snapToGrid w:val="0"/>
          <w:sz w:val="20"/>
          <w:szCs w:val="20"/>
        </w:rPr>
        <w:t>using, selling</w:t>
      </w:r>
      <w:r w:rsidR="005670CB" w:rsidRPr="001E3434">
        <w:rPr>
          <w:rFonts w:ascii="Arial" w:hAnsi="Arial" w:cs="Arial"/>
          <w:snapToGrid w:val="0"/>
          <w:sz w:val="20"/>
          <w:szCs w:val="20"/>
        </w:rPr>
        <w:t xml:space="preserve"> and otherwise dispos</w:t>
      </w:r>
      <w:r w:rsidR="00675CE6">
        <w:rPr>
          <w:rFonts w:ascii="Arial" w:hAnsi="Arial" w:cs="Arial"/>
          <w:snapToGrid w:val="0"/>
          <w:sz w:val="20"/>
          <w:szCs w:val="20"/>
        </w:rPr>
        <w:t>ing</w:t>
      </w:r>
      <w:r w:rsidR="005670CB" w:rsidRPr="001E3434">
        <w:rPr>
          <w:rFonts w:ascii="Arial" w:hAnsi="Arial" w:cs="Arial"/>
          <w:snapToGrid w:val="0"/>
          <w:sz w:val="20"/>
          <w:szCs w:val="20"/>
        </w:rPr>
        <w:t xml:space="preserve"> of Analog Devices’</w:t>
      </w:r>
      <w:r w:rsidR="003D2A86">
        <w:rPr>
          <w:rFonts w:ascii="Arial" w:hAnsi="Arial" w:cs="Arial"/>
          <w:snapToGrid w:val="0"/>
          <w:sz w:val="20"/>
          <w:szCs w:val="20"/>
        </w:rPr>
        <w:t xml:space="preserve"> and its affiliates</w:t>
      </w:r>
      <w:r w:rsidR="005670CB" w:rsidRPr="001E3434">
        <w:rPr>
          <w:rFonts w:ascii="Arial" w:hAnsi="Arial" w:cs="Arial"/>
          <w:snapToGrid w:val="0"/>
          <w:sz w:val="20"/>
          <w:szCs w:val="20"/>
        </w:rPr>
        <w:t xml:space="preserve"> and </w:t>
      </w:r>
      <w:r w:rsidR="003D2A86">
        <w:rPr>
          <w:rFonts w:ascii="Arial" w:hAnsi="Arial" w:cs="Arial"/>
          <w:snapToGrid w:val="0"/>
          <w:sz w:val="20"/>
          <w:szCs w:val="20"/>
        </w:rPr>
        <w:t xml:space="preserve">their respective </w:t>
      </w:r>
      <w:r w:rsidR="005670CB" w:rsidRPr="001E3434">
        <w:rPr>
          <w:rFonts w:ascii="Arial" w:hAnsi="Arial" w:cs="Arial"/>
          <w:snapToGrid w:val="0"/>
          <w:sz w:val="20"/>
          <w:szCs w:val="20"/>
        </w:rPr>
        <w:t>licensee</w:t>
      </w:r>
      <w:r w:rsidR="003D2A86">
        <w:rPr>
          <w:rFonts w:ascii="Arial" w:hAnsi="Arial" w:cs="Arial"/>
          <w:snapToGrid w:val="0"/>
          <w:sz w:val="20"/>
          <w:szCs w:val="20"/>
        </w:rPr>
        <w:t>s</w:t>
      </w:r>
      <w:r w:rsidR="005670CB" w:rsidRPr="001E3434">
        <w:rPr>
          <w:rFonts w:ascii="Arial" w:hAnsi="Arial" w:cs="Arial"/>
          <w:snapToGrid w:val="0"/>
          <w:sz w:val="20"/>
          <w:szCs w:val="20"/>
        </w:rPr>
        <w:t xml:space="preserve">’ products embodying such Feedback in any manner and via any media, without reference to its source or other obligation to </w:t>
      </w:r>
      <w:r w:rsidR="00675CE6">
        <w:rPr>
          <w:rFonts w:ascii="Arial" w:hAnsi="Arial" w:cs="Arial"/>
          <w:snapToGrid w:val="0"/>
          <w:sz w:val="20"/>
          <w:szCs w:val="20"/>
        </w:rPr>
        <w:t>Licensee and</w:t>
      </w:r>
      <w:r w:rsidR="005670CB" w:rsidRPr="001E3434">
        <w:rPr>
          <w:rFonts w:ascii="Arial" w:hAnsi="Arial" w:cs="Arial"/>
          <w:snapToGrid w:val="0"/>
          <w:sz w:val="20"/>
          <w:szCs w:val="20"/>
        </w:rPr>
        <w:t xml:space="preserve"> </w:t>
      </w:r>
      <w:r w:rsidR="005670CB" w:rsidRPr="001E3434">
        <w:rPr>
          <w:rFonts w:ascii="Arial" w:hAnsi="Arial" w:cs="Arial"/>
          <w:sz w:val="20"/>
          <w:szCs w:val="20"/>
        </w:rPr>
        <w:t>even if the Feedback is designated as confidential.</w:t>
      </w:r>
    </w:p>
    <w:p w14:paraId="68C491CA" w14:textId="77777777" w:rsidR="0064453A" w:rsidRPr="001E3434" w:rsidRDefault="0064453A" w:rsidP="004012CF">
      <w:pPr>
        <w:jc w:val="both"/>
        <w:rPr>
          <w:rFonts w:ascii="Arial" w:hAnsi="Arial" w:cs="Arial"/>
          <w:sz w:val="20"/>
          <w:szCs w:val="20"/>
        </w:rPr>
      </w:pPr>
    </w:p>
    <w:p w14:paraId="5819D19E" w14:textId="42F56ACD" w:rsidR="00E27B9A" w:rsidRDefault="00A82D8E" w:rsidP="00952861">
      <w:pPr>
        <w:jc w:val="both"/>
        <w:rPr>
          <w:rFonts w:ascii="Arial" w:hAnsi="Arial" w:cs="Arial"/>
          <w:sz w:val="20"/>
          <w:szCs w:val="20"/>
        </w:rPr>
      </w:pPr>
      <w:r>
        <w:rPr>
          <w:rFonts w:ascii="Arial" w:hAnsi="Arial" w:cs="Arial"/>
          <w:sz w:val="20"/>
          <w:szCs w:val="20"/>
        </w:rPr>
        <w:t>7</w:t>
      </w:r>
      <w:r w:rsidR="003C0BBA" w:rsidRPr="001E3434">
        <w:rPr>
          <w:rFonts w:ascii="Arial" w:hAnsi="Arial" w:cs="Arial"/>
          <w:sz w:val="20"/>
          <w:szCs w:val="20"/>
        </w:rPr>
        <w:t xml:space="preserve">.  </w:t>
      </w:r>
      <w:r w:rsidR="00E27B9A" w:rsidRPr="001E3434">
        <w:rPr>
          <w:rFonts w:ascii="Arial" w:hAnsi="Arial" w:cs="Arial"/>
          <w:sz w:val="20"/>
          <w:szCs w:val="20"/>
          <w:u w:val="single"/>
        </w:rPr>
        <w:t>Confidentiality</w:t>
      </w:r>
      <w:r w:rsidR="003C0BBA" w:rsidRPr="001E3434">
        <w:rPr>
          <w:rFonts w:ascii="Arial" w:hAnsi="Arial" w:cs="Arial"/>
          <w:sz w:val="20"/>
          <w:szCs w:val="20"/>
        </w:rPr>
        <w:t xml:space="preserve">.  </w:t>
      </w:r>
    </w:p>
    <w:p w14:paraId="634E2040" w14:textId="364E73C1" w:rsidR="005E19B7" w:rsidRPr="005E19B7" w:rsidRDefault="005E19B7" w:rsidP="005E19B7">
      <w:pPr>
        <w:jc w:val="both"/>
        <w:rPr>
          <w:rFonts w:ascii="Arial" w:hAnsi="Arial" w:cs="Arial"/>
          <w:sz w:val="20"/>
          <w:szCs w:val="20"/>
        </w:rPr>
      </w:pPr>
      <w:r>
        <w:rPr>
          <w:rFonts w:ascii="Arial" w:hAnsi="Arial" w:cs="Arial"/>
          <w:sz w:val="20"/>
          <w:szCs w:val="20"/>
        </w:rPr>
        <w:t xml:space="preserve">(a) </w:t>
      </w:r>
      <w:r w:rsidR="00821CF0">
        <w:rPr>
          <w:rFonts w:ascii="Arial" w:hAnsi="Arial" w:cs="Arial"/>
          <w:sz w:val="20"/>
          <w:szCs w:val="20"/>
        </w:rPr>
        <w:t xml:space="preserve">The </w:t>
      </w:r>
      <w:r w:rsidRPr="005E19B7">
        <w:rPr>
          <w:rFonts w:ascii="Arial" w:hAnsi="Arial" w:cs="Arial"/>
          <w:sz w:val="20"/>
          <w:szCs w:val="20"/>
        </w:rPr>
        <w:t>Licensed Software and any accompanying documentation, and any other information which a reasonable person would understand is of a confidential or proprietary nature, shall be deemed to be “Confidential Information” of Analog Devices whether or not it is identified in writing as “Confidential</w:t>
      </w:r>
      <w:r w:rsidR="00382FF0">
        <w:rPr>
          <w:rFonts w:ascii="Arial" w:hAnsi="Arial" w:cs="Arial"/>
          <w:sz w:val="20"/>
          <w:szCs w:val="20"/>
        </w:rPr>
        <w:t>.</w:t>
      </w:r>
      <w:r w:rsidRPr="005E19B7">
        <w:rPr>
          <w:rFonts w:ascii="Arial" w:hAnsi="Arial" w:cs="Arial"/>
          <w:sz w:val="20"/>
          <w:szCs w:val="20"/>
        </w:rPr>
        <w:t>”  Any other materials or information identified by Analog Devices as “Confidential” or with any similar notice shall also be treated as Confidential Information of Analog Devices under this Agreement.  Analog Devices Confidential Information shall include</w:t>
      </w:r>
      <w:r w:rsidR="00214D8B">
        <w:rPr>
          <w:rFonts w:ascii="Arial" w:hAnsi="Arial" w:cs="Arial"/>
          <w:sz w:val="20"/>
          <w:szCs w:val="20"/>
        </w:rPr>
        <w:t>,</w:t>
      </w:r>
      <w:r w:rsidRPr="005E19B7">
        <w:rPr>
          <w:rFonts w:ascii="Arial" w:hAnsi="Arial" w:cs="Arial"/>
          <w:sz w:val="20"/>
          <w:szCs w:val="20"/>
        </w:rPr>
        <w:t xml:space="preserve"> without limitation</w:t>
      </w:r>
      <w:r w:rsidR="00214D8B">
        <w:rPr>
          <w:rFonts w:ascii="Arial" w:hAnsi="Arial" w:cs="Arial"/>
          <w:sz w:val="20"/>
          <w:szCs w:val="20"/>
        </w:rPr>
        <w:t>,</w:t>
      </w:r>
      <w:r w:rsidRPr="005E19B7">
        <w:rPr>
          <w:rFonts w:ascii="Arial" w:hAnsi="Arial" w:cs="Arial"/>
          <w:sz w:val="20"/>
          <w:szCs w:val="20"/>
        </w:rPr>
        <w:t xml:space="preserve"> software and information of Analog Devices’ </w:t>
      </w:r>
      <w:r>
        <w:rPr>
          <w:rFonts w:ascii="Arial" w:hAnsi="Arial" w:cs="Arial"/>
          <w:sz w:val="20"/>
          <w:szCs w:val="20"/>
        </w:rPr>
        <w:t xml:space="preserve">affiliates, </w:t>
      </w:r>
      <w:r w:rsidRPr="005E19B7">
        <w:rPr>
          <w:rFonts w:ascii="Arial" w:hAnsi="Arial" w:cs="Arial"/>
          <w:sz w:val="20"/>
          <w:szCs w:val="20"/>
        </w:rPr>
        <w:t xml:space="preserve">suppliers and licensors.  </w:t>
      </w:r>
    </w:p>
    <w:p w14:paraId="47381E20" w14:textId="66078A71" w:rsidR="005E19B7" w:rsidRPr="005E19B7" w:rsidRDefault="005E19B7" w:rsidP="005E19B7">
      <w:pPr>
        <w:jc w:val="both"/>
        <w:rPr>
          <w:rFonts w:ascii="Arial" w:hAnsi="Arial" w:cs="Arial"/>
          <w:sz w:val="20"/>
          <w:szCs w:val="20"/>
        </w:rPr>
      </w:pPr>
      <w:r>
        <w:rPr>
          <w:rFonts w:ascii="Arial" w:hAnsi="Arial" w:cs="Arial"/>
          <w:sz w:val="20"/>
          <w:szCs w:val="20"/>
        </w:rPr>
        <w:t>(b) Licensee</w:t>
      </w:r>
      <w:r w:rsidRPr="005E19B7">
        <w:rPr>
          <w:rFonts w:ascii="Arial" w:hAnsi="Arial" w:cs="Arial"/>
          <w:sz w:val="20"/>
          <w:szCs w:val="20"/>
        </w:rPr>
        <w:t xml:space="preserve"> </w:t>
      </w:r>
      <w:r w:rsidR="00366C47">
        <w:rPr>
          <w:rFonts w:ascii="Arial" w:hAnsi="Arial" w:cs="Arial"/>
          <w:sz w:val="20"/>
          <w:szCs w:val="20"/>
        </w:rPr>
        <w:t>shall</w:t>
      </w:r>
      <w:r w:rsidRPr="005E19B7">
        <w:rPr>
          <w:rFonts w:ascii="Arial" w:hAnsi="Arial" w:cs="Arial"/>
          <w:sz w:val="20"/>
          <w:szCs w:val="20"/>
        </w:rPr>
        <w:t xml:space="preserve"> protect the confidentiality of Analog Devices Confidential Information</w:t>
      </w:r>
      <w:r w:rsidR="000B26B4">
        <w:rPr>
          <w:rFonts w:ascii="Arial" w:hAnsi="Arial" w:cs="Arial"/>
          <w:sz w:val="20"/>
          <w:szCs w:val="20"/>
        </w:rPr>
        <w:t>. Wi</w:t>
      </w:r>
      <w:r w:rsidRPr="005E19B7">
        <w:rPr>
          <w:rFonts w:ascii="Arial" w:hAnsi="Arial" w:cs="Arial"/>
          <w:sz w:val="20"/>
          <w:szCs w:val="20"/>
        </w:rPr>
        <w:t>thout limitation</w:t>
      </w:r>
      <w:r w:rsidR="00366C47">
        <w:rPr>
          <w:rFonts w:ascii="Arial" w:hAnsi="Arial" w:cs="Arial"/>
          <w:sz w:val="20"/>
          <w:szCs w:val="20"/>
        </w:rPr>
        <w:t>,</w:t>
      </w:r>
      <w:r w:rsidRPr="005E19B7">
        <w:rPr>
          <w:rFonts w:ascii="Arial" w:hAnsi="Arial" w:cs="Arial"/>
          <w:sz w:val="20"/>
          <w:szCs w:val="20"/>
        </w:rPr>
        <w:t xml:space="preserve"> </w:t>
      </w:r>
      <w:r>
        <w:rPr>
          <w:rFonts w:ascii="Arial" w:hAnsi="Arial" w:cs="Arial"/>
          <w:sz w:val="20"/>
          <w:szCs w:val="20"/>
        </w:rPr>
        <w:t>Licensee</w:t>
      </w:r>
      <w:r w:rsidRPr="005E19B7">
        <w:rPr>
          <w:rFonts w:ascii="Arial" w:hAnsi="Arial" w:cs="Arial"/>
          <w:sz w:val="20"/>
          <w:szCs w:val="20"/>
        </w:rPr>
        <w:t xml:space="preserve"> agrees: (</w:t>
      </w:r>
      <w:proofErr w:type="spellStart"/>
      <w:r w:rsidRPr="005E19B7">
        <w:rPr>
          <w:rFonts w:ascii="Arial" w:hAnsi="Arial" w:cs="Arial"/>
          <w:sz w:val="20"/>
          <w:szCs w:val="20"/>
        </w:rPr>
        <w:t>i</w:t>
      </w:r>
      <w:proofErr w:type="spellEnd"/>
      <w:r w:rsidRPr="005E19B7">
        <w:rPr>
          <w:rFonts w:ascii="Arial" w:hAnsi="Arial" w:cs="Arial"/>
          <w:sz w:val="20"/>
          <w:szCs w:val="20"/>
        </w:rPr>
        <w:t>) not to disclose or otherwise permit any other person or entity access to, in any manner, Confidential Information, or any part thereof in any form whatsoever</w:t>
      </w:r>
      <w:r w:rsidR="00366C47">
        <w:rPr>
          <w:rFonts w:ascii="Arial" w:hAnsi="Arial" w:cs="Arial"/>
          <w:sz w:val="20"/>
          <w:szCs w:val="20"/>
        </w:rPr>
        <w:t>;</w:t>
      </w:r>
      <w:r w:rsidRPr="005E19B7">
        <w:rPr>
          <w:rFonts w:ascii="Arial" w:hAnsi="Arial" w:cs="Arial"/>
          <w:sz w:val="20"/>
          <w:szCs w:val="20"/>
        </w:rPr>
        <w:t xml:space="preserve"> except that such disclosure or access shall be permitted to an employee of </w:t>
      </w:r>
      <w:r>
        <w:rPr>
          <w:rFonts w:ascii="Arial" w:hAnsi="Arial" w:cs="Arial"/>
          <w:sz w:val="20"/>
          <w:szCs w:val="20"/>
        </w:rPr>
        <w:t>Licensee</w:t>
      </w:r>
      <w:r w:rsidRPr="005E19B7">
        <w:rPr>
          <w:rFonts w:ascii="Arial" w:hAnsi="Arial" w:cs="Arial"/>
          <w:sz w:val="20"/>
          <w:szCs w:val="20"/>
        </w:rPr>
        <w:t xml:space="preserve"> </w:t>
      </w:r>
      <w:r w:rsidR="00416D25">
        <w:rPr>
          <w:rFonts w:ascii="Arial" w:hAnsi="Arial" w:cs="Arial"/>
          <w:sz w:val="20"/>
          <w:szCs w:val="20"/>
        </w:rPr>
        <w:t xml:space="preserve">(x) </w:t>
      </w:r>
      <w:r w:rsidRPr="005E19B7">
        <w:rPr>
          <w:rFonts w:ascii="Arial" w:hAnsi="Arial" w:cs="Arial"/>
          <w:sz w:val="20"/>
          <w:szCs w:val="20"/>
        </w:rPr>
        <w:t>requiring access to Confidential Information in the course of his or her employment in connection with this Agreement</w:t>
      </w:r>
      <w:r w:rsidR="00416D25">
        <w:rPr>
          <w:rFonts w:ascii="Arial" w:hAnsi="Arial" w:cs="Arial"/>
          <w:sz w:val="20"/>
          <w:szCs w:val="20"/>
        </w:rPr>
        <w:t>, (y)</w:t>
      </w:r>
      <w:r w:rsidRPr="005E19B7">
        <w:rPr>
          <w:rFonts w:ascii="Arial" w:hAnsi="Arial" w:cs="Arial"/>
          <w:sz w:val="20"/>
          <w:szCs w:val="20"/>
        </w:rPr>
        <w:t xml:space="preserve"> who is subject to written confidentiality obligations at least as protective with respect to Confidential Information as the terms and conditions in this Agreement and </w:t>
      </w:r>
      <w:r w:rsidR="00416D25">
        <w:rPr>
          <w:rFonts w:ascii="Arial" w:hAnsi="Arial" w:cs="Arial"/>
          <w:sz w:val="20"/>
          <w:szCs w:val="20"/>
        </w:rPr>
        <w:t>(z) who</w:t>
      </w:r>
      <w:r w:rsidRPr="005E19B7">
        <w:rPr>
          <w:rFonts w:ascii="Arial" w:hAnsi="Arial" w:cs="Arial"/>
          <w:sz w:val="20"/>
          <w:szCs w:val="20"/>
        </w:rPr>
        <w:t xml:space="preserve"> compl</w:t>
      </w:r>
      <w:r w:rsidR="00416D25">
        <w:rPr>
          <w:rFonts w:ascii="Arial" w:hAnsi="Arial" w:cs="Arial"/>
          <w:sz w:val="20"/>
          <w:szCs w:val="20"/>
        </w:rPr>
        <w:t>ies</w:t>
      </w:r>
      <w:r w:rsidRPr="005E19B7">
        <w:rPr>
          <w:rFonts w:ascii="Arial" w:hAnsi="Arial" w:cs="Arial"/>
          <w:sz w:val="20"/>
          <w:szCs w:val="20"/>
        </w:rPr>
        <w:t xml:space="preserve"> with all other applicable provisions of this Agreement; (ii) to notify Analog Devices promptly and in writing of the circumstances surrounding any suspected possession, use or knowledge of Confidential Information other than those authorized by this Agreement; and (iii) not to use Confidential Information for any purpose other than as explicitly set forth herein.</w:t>
      </w:r>
    </w:p>
    <w:p w14:paraId="4EE89A86" w14:textId="4B6AEF67" w:rsidR="005E19B7" w:rsidRPr="005E19B7" w:rsidRDefault="005E19B7" w:rsidP="005E19B7">
      <w:pPr>
        <w:jc w:val="both"/>
        <w:rPr>
          <w:rFonts w:ascii="Arial" w:hAnsi="Arial" w:cs="Arial"/>
          <w:sz w:val="20"/>
          <w:szCs w:val="20"/>
        </w:rPr>
      </w:pPr>
      <w:r>
        <w:rPr>
          <w:rFonts w:ascii="Arial" w:hAnsi="Arial" w:cs="Arial"/>
          <w:sz w:val="20"/>
          <w:szCs w:val="20"/>
        </w:rPr>
        <w:t xml:space="preserve">(c) </w:t>
      </w:r>
      <w:r w:rsidRPr="005E19B7">
        <w:rPr>
          <w:rFonts w:ascii="Arial" w:hAnsi="Arial" w:cs="Arial"/>
          <w:sz w:val="20"/>
          <w:szCs w:val="20"/>
        </w:rPr>
        <w:t xml:space="preserve">Nothing in this Section </w:t>
      </w:r>
      <w:r>
        <w:rPr>
          <w:rFonts w:ascii="Arial" w:hAnsi="Arial" w:cs="Arial"/>
          <w:sz w:val="20"/>
          <w:szCs w:val="20"/>
        </w:rPr>
        <w:t>7</w:t>
      </w:r>
      <w:r w:rsidRPr="005E19B7">
        <w:rPr>
          <w:rFonts w:ascii="Arial" w:hAnsi="Arial" w:cs="Arial"/>
          <w:sz w:val="20"/>
          <w:szCs w:val="20"/>
        </w:rPr>
        <w:t xml:space="preserve"> shall restrict </w:t>
      </w:r>
      <w:r>
        <w:rPr>
          <w:rFonts w:ascii="Arial" w:hAnsi="Arial" w:cs="Arial"/>
          <w:sz w:val="20"/>
          <w:szCs w:val="20"/>
        </w:rPr>
        <w:t>Licensee</w:t>
      </w:r>
      <w:r w:rsidRPr="005E19B7">
        <w:rPr>
          <w:rFonts w:ascii="Arial" w:hAnsi="Arial" w:cs="Arial"/>
          <w:sz w:val="20"/>
          <w:szCs w:val="20"/>
        </w:rPr>
        <w:t xml:space="preserve"> with respect to information if such information:  (</w:t>
      </w:r>
      <w:proofErr w:type="spellStart"/>
      <w:r w:rsidRPr="005E19B7">
        <w:rPr>
          <w:rFonts w:ascii="Arial" w:hAnsi="Arial" w:cs="Arial"/>
          <w:sz w:val="20"/>
          <w:szCs w:val="20"/>
        </w:rPr>
        <w:t>i</w:t>
      </w:r>
      <w:proofErr w:type="spellEnd"/>
      <w:r w:rsidRPr="005E19B7">
        <w:rPr>
          <w:rFonts w:ascii="Arial" w:hAnsi="Arial" w:cs="Arial"/>
          <w:sz w:val="20"/>
          <w:szCs w:val="20"/>
        </w:rPr>
        <w:t xml:space="preserve">) was rightfully possessed by </w:t>
      </w:r>
      <w:r>
        <w:rPr>
          <w:rFonts w:ascii="Arial" w:hAnsi="Arial" w:cs="Arial"/>
          <w:sz w:val="20"/>
          <w:szCs w:val="20"/>
        </w:rPr>
        <w:t>Licensee</w:t>
      </w:r>
      <w:r w:rsidRPr="005E19B7">
        <w:rPr>
          <w:rFonts w:ascii="Arial" w:hAnsi="Arial" w:cs="Arial"/>
          <w:sz w:val="20"/>
          <w:szCs w:val="20"/>
        </w:rPr>
        <w:t xml:space="preserve"> before it was received from Analog Devices; (ii) is independently developed by </w:t>
      </w:r>
      <w:r>
        <w:rPr>
          <w:rFonts w:ascii="Arial" w:hAnsi="Arial" w:cs="Arial"/>
          <w:sz w:val="20"/>
          <w:szCs w:val="20"/>
        </w:rPr>
        <w:t>Licensee</w:t>
      </w:r>
      <w:r w:rsidRPr="005E19B7">
        <w:rPr>
          <w:rFonts w:ascii="Arial" w:hAnsi="Arial" w:cs="Arial"/>
          <w:sz w:val="20"/>
          <w:szCs w:val="20"/>
        </w:rPr>
        <w:t xml:space="preserve"> without reference to Confidential Information; (iii) is subsequently furnished to </w:t>
      </w:r>
      <w:r>
        <w:rPr>
          <w:rFonts w:ascii="Arial" w:hAnsi="Arial" w:cs="Arial"/>
          <w:sz w:val="20"/>
          <w:szCs w:val="20"/>
        </w:rPr>
        <w:t>Licensee</w:t>
      </w:r>
      <w:r w:rsidRPr="005E19B7">
        <w:rPr>
          <w:rFonts w:ascii="Arial" w:hAnsi="Arial" w:cs="Arial"/>
          <w:sz w:val="20"/>
          <w:szCs w:val="20"/>
        </w:rPr>
        <w:t xml:space="preserve"> by a third party not under any obligation of confidentiality with respect to such information, and without restrictions on use or disclosure; or (iv) is or becomes public or available to the general public otherwise than through any act or default of </w:t>
      </w:r>
      <w:r>
        <w:rPr>
          <w:rFonts w:ascii="Arial" w:hAnsi="Arial" w:cs="Arial"/>
          <w:sz w:val="20"/>
          <w:szCs w:val="20"/>
        </w:rPr>
        <w:t>Licensee</w:t>
      </w:r>
      <w:r w:rsidRPr="005E19B7">
        <w:rPr>
          <w:rFonts w:ascii="Arial" w:hAnsi="Arial" w:cs="Arial"/>
          <w:sz w:val="20"/>
          <w:szCs w:val="20"/>
        </w:rPr>
        <w:t>.</w:t>
      </w:r>
    </w:p>
    <w:p w14:paraId="69E53F23" w14:textId="2EE92CC7" w:rsidR="005E19B7" w:rsidRDefault="005E19B7" w:rsidP="005E19B7">
      <w:pPr>
        <w:jc w:val="both"/>
        <w:rPr>
          <w:rFonts w:ascii="Arial" w:hAnsi="Arial" w:cs="Arial"/>
          <w:sz w:val="20"/>
          <w:szCs w:val="20"/>
        </w:rPr>
      </w:pPr>
      <w:r>
        <w:rPr>
          <w:rFonts w:ascii="Arial" w:hAnsi="Arial" w:cs="Arial"/>
          <w:sz w:val="20"/>
          <w:szCs w:val="20"/>
        </w:rPr>
        <w:t xml:space="preserve">(d) </w:t>
      </w:r>
      <w:r w:rsidRPr="005E19B7">
        <w:rPr>
          <w:rFonts w:ascii="Arial" w:hAnsi="Arial" w:cs="Arial"/>
          <w:sz w:val="20"/>
          <w:szCs w:val="20"/>
        </w:rPr>
        <w:t xml:space="preserve">Because the unauthorized use, transfer or dissemination of any Confidential Information may diminish substantially the value of such materials and may irreparably harm Analog Devices, if </w:t>
      </w:r>
      <w:r>
        <w:rPr>
          <w:rFonts w:ascii="Arial" w:hAnsi="Arial" w:cs="Arial"/>
          <w:sz w:val="20"/>
          <w:szCs w:val="20"/>
        </w:rPr>
        <w:t>Licensee</w:t>
      </w:r>
      <w:r w:rsidRPr="005E19B7">
        <w:rPr>
          <w:rFonts w:ascii="Arial" w:hAnsi="Arial" w:cs="Arial"/>
          <w:sz w:val="20"/>
          <w:szCs w:val="20"/>
        </w:rPr>
        <w:t xml:space="preserve"> breaches </w:t>
      </w:r>
      <w:r>
        <w:rPr>
          <w:rFonts w:ascii="Arial" w:hAnsi="Arial" w:cs="Arial"/>
          <w:sz w:val="20"/>
          <w:szCs w:val="20"/>
        </w:rPr>
        <w:t>the provisions of this Section 7</w:t>
      </w:r>
      <w:r w:rsidRPr="005E19B7">
        <w:rPr>
          <w:rFonts w:ascii="Arial" w:hAnsi="Arial" w:cs="Arial"/>
          <w:sz w:val="20"/>
          <w:szCs w:val="20"/>
        </w:rPr>
        <w:t>, Analog Devices shall, without limiting its other rights or remedies, be entitled to equitable relief, including but not limited to injunctive relief.</w:t>
      </w:r>
    </w:p>
    <w:p w14:paraId="718B6F11" w14:textId="77777777" w:rsidR="0064453A" w:rsidRPr="001E3434" w:rsidRDefault="0064453A" w:rsidP="004012CF">
      <w:pPr>
        <w:jc w:val="both"/>
        <w:rPr>
          <w:rFonts w:ascii="Arial" w:hAnsi="Arial" w:cs="Arial"/>
          <w:sz w:val="20"/>
          <w:szCs w:val="20"/>
        </w:rPr>
      </w:pPr>
    </w:p>
    <w:p w14:paraId="0D30C2C2" w14:textId="79C76C0A" w:rsidR="00E27B9A" w:rsidRPr="001E3434" w:rsidRDefault="00A82D8E" w:rsidP="004012CF">
      <w:pPr>
        <w:tabs>
          <w:tab w:val="left" w:pos="2377"/>
        </w:tabs>
        <w:jc w:val="both"/>
        <w:rPr>
          <w:rFonts w:ascii="Arial" w:hAnsi="Arial" w:cs="Arial"/>
          <w:sz w:val="20"/>
          <w:szCs w:val="20"/>
        </w:rPr>
      </w:pPr>
      <w:r>
        <w:rPr>
          <w:rFonts w:ascii="Arial" w:hAnsi="Arial" w:cs="Arial"/>
          <w:sz w:val="20"/>
          <w:szCs w:val="20"/>
        </w:rPr>
        <w:t>8</w:t>
      </w:r>
      <w:r w:rsidR="0064453A" w:rsidRPr="001E3434">
        <w:rPr>
          <w:rFonts w:ascii="Arial" w:hAnsi="Arial" w:cs="Arial"/>
          <w:sz w:val="20"/>
          <w:szCs w:val="20"/>
        </w:rPr>
        <w:t xml:space="preserve">. </w:t>
      </w:r>
      <w:r w:rsidR="004E02EF">
        <w:rPr>
          <w:rFonts w:ascii="Arial" w:hAnsi="Arial" w:cs="Arial"/>
          <w:sz w:val="20"/>
          <w:szCs w:val="20"/>
          <w:u w:val="single"/>
        </w:rPr>
        <w:t>Fees</w:t>
      </w:r>
      <w:r w:rsidR="008742E0">
        <w:rPr>
          <w:rFonts w:ascii="Arial" w:hAnsi="Arial" w:cs="Arial"/>
          <w:sz w:val="20"/>
          <w:szCs w:val="20"/>
          <w:u w:val="single"/>
        </w:rPr>
        <w:t xml:space="preserve"> and Taxes</w:t>
      </w:r>
      <w:r w:rsidR="0064453A" w:rsidRPr="001E3434">
        <w:rPr>
          <w:rFonts w:ascii="Arial" w:hAnsi="Arial" w:cs="Arial"/>
          <w:sz w:val="20"/>
          <w:szCs w:val="20"/>
        </w:rPr>
        <w:t xml:space="preserve">.  </w:t>
      </w:r>
      <w:r w:rsidR="004E02EF">
        <w:rPr>
          <w:rFonts w:ascii="Arial" w:hAnsi="Arial" w:cs="Arial"/>
          <w:sz w:val="20"/>
          <w:szCs w:val="20"/>
        </w:rPr>
        <w:t xml:space="preserve">  </w:t>
      </w:r>
      <w:r w:rsidR="008742E0">
        <w:rPr>
          <w:rFonts w:ascii="Arial" w:hAnsi="Arial" w:cs="Arial"/>
          <w:sz w:val="20"/>
          <w:szCs w:val="20"/>
        </w:rPr>
        <w:t>Licensee shall</w:t>
      </w:r>
      <w:r w:rsidR="004E02EF" w:rsidRPr="004E02EF">
        <w:rPr>
          <w:rFonts w:ascii="Arial" w:hAnsi="Arial" w:cs="Arial"/>
          <w:sz w:val="20"/>
          <w:szCs w:val="20"/>
        </w:rPr>
        <w:t xml:space="preserve"> pay </w:t>
      </w:r>
      <w:r w:rsidR="004E02EF">
        <w:rPr>
          <w:rFonts w:ascii="Arial" w:hAnsi="Arial" w:cs="Arial"/>
          <w:sz w:val="20"/>
          <w:szCs w:val="20"/>
        </w:rPr>
        <w:t>Analog Devices</w:t>
      </w:r>
      <w:r w:rsidR="004E02EF" w:rsidRPr="004E02EF">
        <w:rPr>
          <w:rFonts w:ascii="Arial" w:hAnsi="Arial" w:cs="Arial"/>
          <w:sz w:val="20"/>
          <w:szCs w:val="20"/>
        </w:rPr>
        <w:t xml:space="preserve"> all applicable fees </w:t>
      </w:r>
      <w:r w:rsidR="00E06917">
        <w:rPr>
          <w:rFonts w:ascii="Arial" w:hAnsi="Arial" w:cs="Arial"/>
          <w:sz w:val="20"/>
          <w:szCs w:val="20"/>
        </w:rPr>
        <w:t xml:space="preserve">(if any) </w:t>
      </w:r>
      <w:r w:rsidR="004E02EF" w:rsidRPr="004E02EF">
        <w:rPr>
          <w:rFonts w:ascii="Arial" w:hAnsi="Arial" w:cs="Arial"/>
          <w:sz w:val="20"/>
          <w:szCs w:val="20"/>
        </w:rPr>
        <w:t xml:space="preserve">arising in connection with this Agreement.  All fees are due within thirty (30) days of the date of delivery of the </w:t>
      </w:r>
      <w:r w:rsidR="004E02EF">
        <w:rPr>
          <w:rFonts w:ascii="Arial" w:hAnsi="Arial" w:cs="Arial"/>
          <w:sz w:val="20"/>
          <w:szCs w:val="20"/>
        </w:rPr>
        <w:t>Licensed Software</w:t>
      </w:r>
      <w:r w:rsidR="004E02EF" w:rsidRPr="004E02EF">
        <w:rPr>
          <w:rFonts w:ascii="Arial" w:hAnsi="Arial" w:cs="Arial"/>
          <w:sz w:val="20"/>
          <w:szCs w:val="20"/>
        </w:rPr>
        <w:t xml:space="preserve">.  Any late payments shall incur interest at the rate of one and one-half percent (1.5%) per month or the highest rate allowed under applicable law, whichever is less.  </w:t>
      </w:r>
      <w:r w:rsidR="008742E0">
        <w:rPr>
          <w:rFonts w:ascii="Arial" w:hAnsi="Arial" w:cs="Arial"/>
          <w:sz w:val="20"/>
          <w:szCs w:val="20"/>
        </w:rPr>
        <w:t>Licensee</w:t>
      </w:r>
      <w:r w:rsidR="004E02EF" w:rsidRPr="004E02EF">
        <w:rPr>
          <w:rFonts w:ascii="Arial" w:hAnsi="Arial" w:cs="Arial"/>
          <w:sz w:val="20"/>
          <w:szCs w:val="20"/>
        </w:rPr>
        <w:t xml:space="preserve"> shall reimburse </w:t>
      </w:r>
      <w:r w:rsidR="004E02EF">
        <w:rPr>
          <w:rFonts w:ascii="Arial" w:hAnsi="Arial" w:cs="Arial"/>
          <w:sz w:val="20"/>
          <w:szCs w:val="20"/>
        </w:rPr>
        <w:t>Analog Devices</w:t>
      </w:r>
      <w:r w:rsidR="004E02EF" w:rsidRPr="004E02EF">
        <w:rPr>
          <w:rFonts w:ascii="Arial" w:hAnsi="Arial" w:cs="Arial"/>
          <w:sz w:val="20"/>
          <w:szCs w:val="20"/>
        </w:rPr>
        <w:t xml:space="preserve"> for all costs of collection.  </w:t>
      </w:r>
      <w:r w:rsidR="008742E0">
        <w:rPr>
          <w:rFonts w:ascii="Arial" w:hAnsi="Arial" w:cs="Arial"/>
          <w:sz w:val="20"/>
          <w:szCs w:val="20"/>
        </w:rPr>
        <w:t>Licensee</w:t>
      </w:r>
      <w:r w:rsidR="004E02EF" w:rsidRPr="004E02EF">
        <w:rPr>
          <w:rFonts w:ascii="Arial" w:hAnsi="Arial" w:cs="Arial"/>
          <w:sz w:val="20"/>
          <w:szCs w:val="20"/>
        </w:rPr>
        <w:t xml:space="preserve"> shall pay all foreign, federal, state, municipal and other governmental excise, sales, use, property, customs, import, value added and other taxes, fees, levies and duties of any nature now in force or enacted in the future that are assessed upon or with respect to the </w:t>
      </w:r>
      <w:r w:rsidR="004E02EF">
        <w:rPr>
          <w:rFonts w:ascii="Arial" w:hAnsi="Arial" w:cs="Arial"/>
          <w:sz w:val="20"/>
          <w:szCs w:val="20"/>
        </w:rPr>
        <w:t>Licensed Software</w:t>
      </w:r>
      <w:r w:rsidR="004E02EF" w:rsidRPr="004E02EF">
        <w:rPr>
          <w:rFonts w:ascii="Arial" w:hAnsi="Arial" w:cs="Arial"/>
          <w:sz w:val="20"/>
          <w:szCs w:val="20"/>
        </w:rPr>
        <w:t xml:space="preserve">, but excluding taxes based on </w:t>
      </w:r>
      <w:r w:rsidR="004E02EF">
        <w:rPr>
          <w:rFonts w:ascii="Arial" w:hAnsi="Arial" w:cs="Arial"/>
          <w:sz w:val="20"/>
          <w:szCs w:val="20"/>
        </w:rPr>
        <w:t>Analog Devices’</w:t>
      </w:r>
      <w:r w:rsidR="004E02EF" w:rsidRPr="004E02EF">
        <w:rPr>
          <w:rFonts w:ascii="Arial" w:hAnsi="Arial" w:cs="Arial"/>
          <w:sz w:val="20"/>
          <w:szCs w:val="20"/>
        </w:rPr>
        <w:t xml:space="preserve"> net income.</w:t>
      </w:r>
    </w:p>
    <w:p w14:paraId="22AC4F64" w14:textId="77777777" w:rsidR="003967CB" w:rsidRDefault="003967CB" w:rsidP="004012CF">
      <w:pPr>
        <w:jc w:val="both"/>
        <w:rPr>
          <w:rFonts w:ascii="Arial" w:hAnsi="Arial" w:cs="Arial"/>
          <w:sz w:val="20"/>
          <w:szCs w:val="20"/>
        </w:rPr>
      </w:pPr>
    </w:p>
    <w:p w14:paraId="476E6AAC" w14:textId="5C7639C5" w:rsidR="00081BC9" w:rsidRPr="00081BC9" w:rsidRDefault="00081BC9" w:rsidP="004012CF">
      <w:pPr>
        <w:jc w:val="both"/>
        <w:rPr>
          <w:rFonts w:ascii="Arial" w:hAnsi="Arial" w:cs="Arial"/>
          <w:sz w:val="20"/>
          <w:szCs w:val="20"/>
        </w:rPr>
      </w:pPr>
      <w:r>
        <w:rPr>
          <w:rFonts w:ascii="Arial" w:hAnsi="Arial" w:cs="Arial"/>
          <w:sz w:val="20"/>
          <w:szCs w:val="20"/>
        </w:rPr>
        <w:t>9</w:t>
      </w:r>
      <w:r w:rsidRPr="00081BC9">
        <w:rPr>
          <w:rFonts w:ascii="Arial" w:hAnsi="Arial" w:cs="Arial"/>
          <w:sz w:val="20"/>
          <w:szCs w:val="20"/>
        </w:rPr>
        <w:t xml:space="preserve">. </w:t>
      </w:r>
      <w:r w:rsidRPr="00233D9B">
        <w:rPr>
          <w:rFonts w:ascii="Arial" w:hAnsi="Arial" w:cs="Arial"/>
          <w:sz w:val="20"/>
          <w:szCs w:val="20"/>
          <w:u w:val="single"/>
        </w:rPr>
        <w:t>Third Party Software</w:t>
      </w:r>
      <w:r w:rsidR="00233D9B">
        <w:rPr>
          <w:rFonts w:ascii="Arial" w:hAnsi="Arial" w:cs="Arial"/>
          <w:sz w:val="20"/>
          <w:szCs w:val="20"/>
        </w:rPr>
        <w:t>.</w:t>
      </w:r>
      <w:r w:rsidRPr="00081BC9">
        <w:rPr>
          <w:rFonts w:ascii="Arial" w:hAnsi="Arial" w:cs="Arial"/>
          <w:sz w:val="20"/>
          <w:szCs w:val="20"/>
        </w:rPr>
        <w:t xml:space="preserve">  The </w:t>
      </w:r>
      <w:r>
        <w:rPr>
          <w:rFonts w:ascii="Arial" w:hAnsi="Arial" w:cs="Arial"/>
          <w:sz w:val="20"/>
          <w:szCs w:val="20"/>
        </w:rPr>
        <w:t>Licensed Software</w:t>
      </w:r>
      <w:r w:rsidRPr="00081BC9">
        <w:rPr>
          <w:rFonts w:ascii="Arial" w:hAnsi="Arial" w:cs="Arial"/>
          <w:sz w:val="20"/>
          <w:szCs w:val="20"/>
        </w:rPr>
        <w:t xml:space="preserve"> may be accompanied by or include software made available by one or more third parties (“Third Party Software”).  Each portion of Third Party Software is subject to its own separate software license terms and conditions (“Third Party Licenses”).  The </w:t>
      </w:r>
      <w:r w:rsidRPr="00081BC9">
        <w:rPr>
          <w:rFonts w:ascii="Arial" w:hAnsi="Arial" w:cs="Arial"/>
          <w:sz w:val="20"/>
          <w:szCs w:val="20"/>
        </w:rPr>
        <w:lastRenderedPageBreak/>
        <w:t xml:space="preserve">Third Party Licenses for Third Party Software delivered with the </w:t>
      </w:r>
      <w:r>
        <w:rPr>
          <w:rFonts w:ascii="Arial" w:hAnsi="Arial" w:cs="Arial"/>
          <w:sz w:val="20"/>
          <w:szCs w:val="20"/>
        </w:rPr>
        <w:t>Licensed Software</w:t>
      </w:r>
      <w:r w:rsidRPr="00081BC9">
        <w:rPr>
          <w:rFonts w:ascii="Arial" w:hAnsi="Arial" w:cs="Arial"/>
          <w:sz w:val="20"/>
          <w:szCs w:val="20"/>
        </w:rPr>
        <w:t xml:space="preserve"> </w:t>
      </w:r>
      <w:r w:rsidR="00543EAA">
        <w:rPr>
          <w:rFonts w:ascii="Arial" w:hAnsi="Arial" w:cs="Arial"/>
          <w:sz w:val="20"/>
          <w:szCs w:val="20"/>
        </w:rPr>
        <w:t>may be set forth or identified (by URL</w:t>
      </w:r>
      <w:r w:rsidRPr="00081BC9">
        <w:rPr>
          <w:rFonts w:ascii="Arial" w:hAnsi="Arial" w:cs="Arial"/>
          <w:sz w:val="20"/>
          <w:szCs w:val="20"/>
        </w:rPr>
        <w:t xml:space="preserve"> or otherwise) in (</w:t>
      </w:r>
      <w:proofErr w:type="spellStart"/>
      <w:r w:rsidRPr="00081BC9">
        <w:rPr>
          <w:rFonts w:ascii="Arial" w:hAnsi="Arial" w:cs="Arial"/>
          <w:sz w:val="20"/>
          <w:szCs w:val="20"/>
        </w:rPr>
        <w:t>i</w:t>
      </w:r>
      <w:proofErr w:type="spellEnd"/>
      <w:r w:rsidRPr="00081BC9">
        <w:rPr>
          <w:rFonts w:ascii="Arial" w:hAnsi="Arial" w:cs="Arial"/>
          <w:sz w:val="20"/>
          <w:szCs w:val="20"/>
        </w:rPr>
        <w:t>) Appendix A to this license (if any), (ii) the applicable software header or footer text, (iii) a text file located in the directory of the applicable Third Party Software component</w:t>
      </w:r>
      <w:r w:rsidR="00A64672">
        <w:rPr>
          <w:rFonts w:ascii="Arial" w:hAnsi="Arial" w:cs="Arial"/>
          <w:sz w:val="20"/>
          <w:szCs w:val="20"/>
        </w:rPr>
        <w:t xml:space="preserve">, (iv) software documentation, (v) in </w:t>
      </w:r>
      <w:r w:rsidR="00A64672" w:rsidRPr="00A64672">
        <w:rPr>
          <w:rFonts w:ascii="Arial" w:hAnsi="Arial" w:cs="Arial"/>
          <w:sz w:val="20"/>
          <w:szCs w:val="20"/>
        </w:rPr>
        <w:t xml:space="preserve">connection with any </w:t>
      </w:r>
      <w:r w:rsidR="00A842DE">
        <w:rPr>
          <w:rFonts w:ascii="Arial" w:hAnsi="Arial" w:cs="Arial"/>
          <w:sz w:val="20"/>
          <w:szCs w:val="20"/>
        </w:rPr>
        <w:t>Update</w:t>
      </w:r>
      <w:r w:rsidR="00A64672" w:rsidRPr="00A64672">
        <w:rPr>
          <w:rFonts w:ascii="Arial" w:hAnsi="Arial" w:cs="Arial"/>
          <w:sz w:val="20"/>
          <w:szCs w:val="20"/>
        </w:rPr>
        <w:t xml:space="preserve"> of </w:t>
      </w:r>
      <w:r w:rsidR="00821CF0">
        <w:rPr>
          <w:rFonts w:ascii="Arial" w:hAnsi="Arial" w:cs="Arial"/>
          <w:sz w:val="20"/>
          <w:szCs w:val="20"/>
        </w:rPr>
        <w:t xml:space="preserve">the </w:t>
      </w:r>
      <w:r w:rsidR="00A64672" w:rsidRPr="00A64672">
        <w:rPr>
          <w:rFonts w:ascii="Arial" w:hAnsi="Arial" w:cs="Arial"/>
          <w:sz w:val="20"/>
          <w:szCs w:val="20"/>
        </w:rPr>
        <w:t>Licensed Software or its documentation</w:t>
      </w:r>
      <w:r w:rsidR="00A64672">
        <w:rPr>
          <w:rFonts w:ascii="Arial" w:hAnsi="Arial" w:cs="Arial"/>
          <w:sz w:val="20"/>
          <w:szCs w:val="20"/>
        </w:rPr>
        <w:t>,</w:t>
      </w:r>
      <w:r w:rsidRPr="00081BC9">
        <w:rPr>
          <w:rFonts w:ascii="Arial" w:hAnsi="Arial" w:cs="Arial"/>
          <w:sz w:val="20"/>
          <w:szCs w:val="20"/>
        </w:rPr>
        <w:t xml:space="preserve"> and/or (v</w:t>
      </w:r>
      <w:r w:rsidR="00A64672">
        <w:rPr>
          <w:rFonts w:ascii="Arial" w:hAnsi="Arial" w:cs="Arial"/>
          <w:sz w:val="20"/>
          <w:szCs w:val="20"/>
        </w:rPr>
        <w:t>i</w:t>
      </w:r>
      <w:r w:rsidRPr="00081BC9">
        <w:rPr>
          <w:rFonts w:ascii="Arial" w:hAnsi="Arial" w:cs="Arial"/>
          <w:sz w:val="20"/>
          <w:szCs w:val="20"/>
        </w:rPr>
        <w:t xml:space="preserve">) such other location customarily used for licensing terms. The use of each portion of Third Party Software is subject to the Third Party Licenses, and </w:t>
      </w:r>
      <w:r w:rsidR="00B759AE">
        <w:rPr>
          <w:rFonts w:ascii="Arial" w:hAnsi="Arial" w:cs="Arial"/>
          <w:sz w:val="20"/>
          <w:szCs w:val="20"/>
        </w:rPr>
        <w:t>Licensee</w:t>
      </w:r>
      <w:r w:rsidR="00B759AE" w:rsidRPr="00081BC9">
        <w:rPr>
          <w:rFonts w:ascii="Arial" w:hAnsi="Arial" w:cs="Arial"/>
          <w:sz w:val="20"/>
          <w:szCs w:val="20"/>
        </w:rPr>
        <w:t xml:space="preserve"> </w:t>
      </w:r>
      <w:r w:rsidRPr="00081BC9">
        <w:rPr>
          <w:rFonts w:ascii="Arial" w:hAnsi="Arial" w:cs="Arial"/>
          <w:sz w:val="20"/>
          <w:szCs w:val="20"/>
        </w:rPr>
        <w:t>agree</w:t>
      </w:r>
      <w:r w:rsidR="00B759AE">
        <w:rPr>
          <w:rFonts w:ascii="Arial" w:hAnsi="Arial" w:cs="Arial"/>
          <w:sz w:val="20"/>
          <w:szCs w:val="20"/>
        </w:rPr>
        <w:t>s</w:t>
      </w:r>
      <w:r w:rsidRPr="00081BC9">
        <w:rPr>
          <w:rFonts w:ascii="Arial" w:hAnsi="Arial" w:cs="Arial"/>
          <w:sz w:val="20"/>
          <w:szCs w:val="20"/>
        </w:rPr>
        <w:t xml:space="preserve"> that </w:t>
      </w:r>
      <w:r w:rsidR="00B759AE">
        <w:rPr>
          <w:rFonts w:ascii="Arial" w:hAnsi="Arial" w:cs="Arial"/>
          <w:sz w:val="20"/>
          <w:szCs w:val="20"/>
        </w:rPr>
        <w:t xml:space="preserve">Licensee’s </w:t>
      </w:r>
      <w:r w:rsidRPr="00081BC9">
        <w:rPr>
          <w:rFonts w:ascii="Arial" w:hAnsi="Arial" w:cs="Arial"/>
          <w:sz w:val="20"/>
          <w:szCs w:val="20"/>
        </w:rPr>
        <w:t xml:space="preserve">use of any Third Party Software is bound by the applicable Third Party License.  </w:t>
      </w:r>
      <w:r w:rsidR="00B759AE">
        <w:rPr>
          <w:rFonts w:ascii="Arial" w:hAnsi="Arial" w:cs="Arial"/>
          <w:sz w:val="20"/>
          <w:szCs w:val="20"/>
        </w:rPr>
        <w:t>Licensee</w:t>
      </w:r>
      <w:r w:rsidR="00B759AE" w:rsidRPr="00081BC9">
        <w:rPr>
          <w:rFonts w:ascii="Arial" w:hAnsi="Arial" w:cs="Arial"/>
          <w:sz w:val="20"/>
          <w:szCs w:val="20"/>
        </w:rPr>
        <w:t xml:space="preserve"> </w:t>
      </w:r>
      <w:r w:rsidRPr="00081BC9">
        <w:rPr>
          <w:rFonts w:ascii="Arial" w:hAnsi="Arial" w:cs="Arial"/>
          <w:sz w:val="20"/>
          <w:szCs w:val="20"/>
        </w:rPr>
        <w:t>agree</w:t>
      </w:r>
      <w:r w:rsidR="00B759AE">
        <w:rPr>
          <w:rFonts w:ascii="Arial" w:hAnsi="Arial" w:cs="Arial"/>
          <w:sz w:val="20"/>
          <w:szCs w:val="20"/>
        </w:rPr>
        <w:t>s</w:t>
      </w:r>
      <w:r w:rsidRPr="00081BC9">
        <w:rPr>
          <w:rFonts w:ascii="Arial" w:hAnsi="Arial" w:cs="Arial"/>
          <w:sz w:val="20"/>
          <w:szCs w:val="20"/>
        </w:rPr>
        <w:t xml:space="preserve"> to review and comply with all applicable Third Party Licenses prior to any use or distribution of any Third Party Software.  Third Party Software is provided on an “as is” basis without any representation, warranty or liability of any kind.  </w:t>
      </w:r>
      <w:r w:rsidR="00662B12">
        <w:rPr>
          <w:rFonts w:ascii="Arial" w:hAnsi="Arial" w:cs="Arial"/>
          <w:sz w:val="20"/>
          <w:szCs w:val="20"/>
        </w:rPr>
        <w:t>Analog Devices</w:t>
      </w:r>
      <w:r w:rsidRPr="00081BC9">
        <w:rPr>
          <w:rFonts w:ascii="Arial" w:hAnsi="Arial" w:cs="Arial"/>
          <w:sz w:val="20"/>
          <w:szCs w:val="20"/>
        </w:rPr>
        <w:t xml:space="preserve"> (including its </w:t>
      </w:r>
      <w:r w:rsidR="00524044">
        <w:rPr>
          <w:rFonts w:ascii="Arial" w:hAnsi="Arial" w:cs="Arial"/>
          <w:sz w:val="20"/>
          <w:szCs w:val="20"/>
        </w:rPr>
        <w:t xml:space="preserve">licensors and </w:t>
      </w:r>
      <w:r w:rsidR="003B5F9A">
        <w:rPr>
          <w:rFonts w:ascii="Arial" w:hAnsi="Arial" w:cs="Arial"/>
          <w:sz w:val="20"/>
          <w:szCs w:val="20"/>
        </w:rPr>
        <w:t>suppliers</w:t>
      </w:r>
      <w:r w:rsidRPr="00081BC9">
        <w:rPr>
          <w:rFonts w:ascii="Arial" w:hAnsi="Arial" w:cs="Arial"/>
          <w:sz w:val="20"/>
          <w:szCs w:val="20"/>
        </w:rPr>
        <w:t xml:space="preserve">) shall have no liability or responsibility for the operation or performance of the Third Party Software and shall not be liable for any damages, costs, or expenses, direct or indirect, arising out of the performance or failure to perform of the Third Party Software.  </w:t>
      </w:r>
      <w:r w:rsidR="00662B12">
        <w:rPr>
          <w:rFonts w:ascii="Arial" w:hAnsi="Arial" w:cs="Arial"/>
          <w:sz w:val="20"/>
          <w:szCs w:val="20"/>
        </w:rPr>
        <w:t>Analog Devices</w:t>
      </w:r>
      <w:r w:rsidRPr="00081BC9">
        <w:rPr>
          <w:rFonts w:ascii="Arial" w:hAnsi="Arial" w:cs="Arial"/>
          <w:sz w:val="20"/>
          <w:szCs w:val="20"/>
        </w:rPr>
        <w:t xml:space="preserve"> (including its </w:t>
      </w:r>
      <w:r w:rsidR="00524044">
        <w:rPr>
          <w:rFonts w:ascii="Arial" w:hAnsi="Arial" w:cs="Arial"/>
          <w:sz w:val="20"/>
          <w:szCs w:val="20"/>
        </w:rPr>
        <w:t xml:space="preserve">licensors and </w:t>
      </w:r>
      <w:r w:rsidR="003B5F9A">
        <w:rPr>
          <w:rFonts w:ascii="Arial" w:hAnsi="Arial" w:cs="Arial"/>
          <w:sz w:val="20"/>
          <w:szCs w:val="20"/>
        </w:rPr>
        <w:t>suppliers</w:t>
      </w:r>
      <w:r w:rsidRPr="00081BC9">
        <w:rPr>
          <w:rFonts w:ascii="Arial" w:hAnsi="Arial" w:cs="Arial"/>
          <w:sz w:val="20"/>
          <w:szCs w:val="20"/>
        </w:rPr>
        <w:t>)</w:t>
      </w:r>
      <w:r w:rsidR="00662B12">
        <w:rPr>
          <w:rFonts w:ascii="Arial" w:hAnsi="Arial" w:cs="Arial"/>
          <w:sz w:val="20"/>
          <w:szCs w:val="20"/>
        </w:rPr>
        <w:t xml:space="preserve"> </w:t>
      </w:r>
      <w:r w:rsidRPr="00081BC9">
        <w:rPr>
          <w:rFonts w:ascii="Arial" w:hAnsi="Arial" w:cs="Arial"/>
          <w:sz w:val="20"/>
          <w:szCs w:val="20"/>
        </w:rPr>
        <w:t xml:space="preserve">shall be entitled to the benefit of any and all limitations of liability and disclaimers of warranties contained in the Third Party Licenses. </w:t>
      </w:r>
    </w:p>
    <w:p w14:paraId="139EFAAD" w14:textId="7EA3491A" w:rsidR="001C177D" w:rsidRDefault="001C177D" w:rsidP="008B7025">
      <w:pPr>
        <w:jc w:val="both"/>
        <w:rPr>
          <w:rFonts w:ascii="Arial" w:hAnsi="Arial" w:cs="Arial"/>
          <w:sz w:val="20"/>
          <w:szCs w:val="20"/>
        </w:rPr>
      </w:pPr>
    </w:p>
    <w:p w14:paraId="55037EFC" w14:textId="0EF6640D" w:rsidR="00E003F2" w:rsidRDefault="001D5A0E" w:rsidP="00557005">
      <w:pPr>
        <w:jc w:val="both"/>
        <w:rPr>
          <w:rFonts w:ascii="Arial" w:hAnsi="Arial" w:cs="Arial"/>
          <w:sz w:val="20"/>
          <w:szCs w:val="20"/>
        </w:rPr>
      </w:pPr>
      <w:r>
        <w:rPr>
          <w:rFonts w:ascii="Arial" w:hAnsi="Arial" w:cs="Arial"/>
          <w:sz w:val="20"/>
          <w:szCs w:val="20"/>
        </w:rPr>
        <w:t>10</w:t>
      </w:r>
      <w:r w:rsidR="001C177D" w:rsidRPr="001E3434">
        <w:rPr>
          <w:rFonts w:ascii="Arial" w:hAnsi="Arial" w:cs="Arial"/>
          <w:sz w:val="20"/>
          <w:szCs w:val="20"/>
        </w:rPr>
        <w:t xml:space="preserve">. </w:t>
      </w:r>
      <w:r w:rsidR="00CA2DE8">
        <w:rPr>
          <w:rFonts w:ascii="Arial" w:hAnsi="Arial" w:cs="Arial"/>
          <w:sz w:val="20"/>
          <w:szCs w:val="20"/>
          <w:u w:val="single"/>
        </w:rPr>
        <w:t>Required Consents; Indemnification</w:t>
      </w:r>
      <w:r w:rsidR="001C177D" w:rsidRPr="001E3434">
        <w:rPr>
          <w:rFonts w:ascii="Arial" w:hAnsi="Arial" w:cs="Arial"/>
          <w:sz w:val="20"/>
          <w:szCs w:val="20"/>
        </w:rPr>
        <w:t xml:space="preserve">. </w:t>
      </w:r>
      <w:r w:rsidR="00E003F2" w:rsidRPr="001E3434">
        <w:rPr>
          <w:rFonts w:ascii="Arial" w:hAnsi="Arial" w:cs="Arial"/>
          <w:sz w:val="20"/>
          <w:szCs w:val="20"/>
        </w:rPr>
        <w:t xml:space="preserve">Licensee acknowledges that use or distribution of the Licensed Software may require Licensee to obtain licenses to intellectual property or other consents from one or more third parties.  Licensee is responsible for obtaining any and all such required licenses or </w:t>
      </w:r>
      <w:r w:rsidR="000C703D">
        <w:rPr>
          <w:rFonts w:ascii="Arial" w:hAnsi="Arial" w:cs="Arial"/>
          <w:sz w:val="20"/>
          <w:szCs w:val="20"/>
        </w:rPr>
        <w:t>consents</w:t>
      </w:r>
      <w:r w:rsidR="00E003F2" w:rsidRPr="001E3434">
        <w:rPr>
          <w:rFonts w:ascii="Arial" w:hAnsi="Arial" w:cs="Arial"/>
          <w:sz w:val="20"/>
          <w:szCs w:val="20"/>
        </w:rPr>
        <w:t xml:space="preserve"> regarding the Licensed Software and for the performance of any and all required tests or analysis necessary or appropriate for the determination of the suitability of the Licensed Software for its or its customers</w:t>
      </w:r>
      <w:r w:rsidR="00797BD0">
        <w:rPr>
          <w:rFonts w:ascii="Arial" w:hAnsi="Arial" w:cs="Arial"/>
          <w:sz w:val="20"/>
          <w:szCs w:val="20"/>
        </w:rPr>
        <w:t>’</w:t>
      </w:r>
      <w:r w:rsidR="00E003F2" w:rsidRPr="001E3434">
        <w:rPr>
          <w:rFonts w:ascii="Arial" w:hAnsi="Arial" w:cs="Arial"/>
          <w:sz w:val="20"/>
          <w:szCs w:val="20"/>
        </w:rPr>
        <w:t xml:space="preserve"> purposes.</w:t>
      </w:r>
      <w:r w:rsidR="00773979" w:rsidRPr="00773979">
        <w:rPr>
          <w:rFonts w:ascii="Arial" w:hAnsi="Arial" w:cs="Arial"/>
          <w:sz w:val="20"/>
          <w:szCs w:val="20"/>
        </w:rPr>
        <w:t xml:space="preserve"> </w:t>
      </w:r>
      <w:r w:rsidR="00773979">
        <w:rPr>
          <w:rFonts w:ascii="Arial" w:hAnsi="Arial" w:cs="Arial"/>
          <w:sz w:val="20"/>
          <w:szCs w:val="20"/>
        </w:rPr>
        <w:t xml:space="preserve"> Without limitation, </w:t>
      </w:r>
      <w:r w:rsidR="00773979" w:rsidRPr="002317EB">
        <w:rPr>
          <w:rFonts w:ascii="Arial" w:hAnsi="Arial" w:cs="Arial"/>
          <w:sz w:val="20"/>
          <w:szCs w:val="20"/>
        </w:rPr>
        <w:t>Licensee is responsible for obtaining</w:t>
      </w:r>
      <w:r w:rsidR="00A63560">
        <w:rPr>
          <w:rFonts w:ascii="Arial" w:hAnsi="Arial" w:cs="Arial"/>
          <w:sz w:val="20"/>
          <w:szCs w:val="20"/>
        </w:rPr>
        <w:t>, maintaining and complying with</w:t>
      </w:r>
      <w:r w:rsidR="00773979" w:rsidRPr="002317EB">
        <w:rPr>
          <w:rFonts w:ascii="Arial" w:hAnsi="Arial" w:cs="Arial"/>
          <w:sz w:val="20"/>
          <w:szCs w:val="20"/>
        </w:rPr>
        <w:t xml:space="preserve"> </w:t>
      </w:r>
      <w:r w:rsidR="00773979" w:rsidRPr="002317EB">
        <w:rPr>
          <w:rFonts w:ascii="Arial" w:hAnsi="Arial" w:cs="Arial"/>
          <w:color w:val="161616"/>
          <w:sz w:val="20"/>
          <w:szCs w:val="20"/>
        </w:rPr>
        <w:t>third party licenses in connection with any Industry Standard hereafter defined below (including related intellectual property rights) applicable to the Licensed Software</w:t>
      </w:r>
      <w:r w:rsidR="00773979" w:rsidRPr="002317EB">
        <w:rPr>
          <w:rFonts w:ascii="Arial" w:hAnsi="Arial" w:cs="Arial"/>
          <w:sz w:val="20"/>
          <w:szCs w:val="20"/>
        </w:rPr>
        <w:t xml:space="preserve">. </w:t>
      </w:r>
      <w:r w:rsidR="00773979">
        <w:rPr>
          <w:rFonts w:ascii="Arial" w:hAnsi="Arial" w:cs="Arial"/>
          <w:sz w:val="20"/>
          <w:szCs w:val="20"/>
        </w:rPr>
        <w:t xml:space="preserve"> </w:t>
      </w:r>
      <w:r w:rsidR="00773979" w:rsidRPr="002317EB">
        <w:rPr>
          <w:rFonts w:ascii="Arial" w:hAnsi="Arial" w:cs="Arial"/>
          <w:color w:val="161616"/>
          <w:sz w:val="20"/>
          <w:szCs w:val="20"/>
        </w:rPr>
        <w:t xml:space="preserve">"Industry Standard" means any standard, protocol or specification that is promulgated by any standards development organization, consortium, trade association, special interest group, or like group or entity, for the purpose of widespread adoption.  By way of non-limiting examples, industry standards and specifications may include without limitation technical specifications promulgated by organizations such as the International Telecommunications Union (ITU), International Standards Organization (ISO), International Electrotechnical Commission (IEC), 3'd Generation Partnership Project (3GPP), Moving Picture Experts Group (MPEG), World Wide Web Consortium (W3C), Internet Engineering Task Force (IETF), </w:t>
      </w:r>
      <w:proofErr w:type="spellStart"/>
      <w:r w:rsidR="00773979" w:rsidRPr="002317EB">
        <w:rPr>
          <w:rFonts w:ascii="Arial" w:hAnsi="Arial" w:cs="Arial"/>
          <w:color w:val="161616"/>
          <w:sz w:val="20"/>
          <w:szCs w:val="20"/>
        </w:rPr>
        <w:t>OpenFab</w:t>
      </w:r>
      <w:r w:rsidR="0030431A">
        <w:rPr>
          <w:rFonts w:ascii="Arial" w:hAnsi="Arial" w:cs="Arial"/>
          <w:color w:val="161616"/>
          <w:sz w:val="20"/>
          <w:szCs w:val="20"/>
        </w:rPr>
        <w:t>ri</w:t>
      </w:r>
      <w:r w:rsidR="00773979" w:rsidRPr="002317EB">
        <w:rPr>
          <w:rFonts w:ascii="Arial" w:hAnsi="Arial" w:cs="Arial"/>
          <w:color w:val="161616"/>
          <w:sz w:val="20"/>
          <w:szCs w:val="20"/>
        </w:rPr>
        <w:t>cs</w:t>
      </w:r>
      <w:proofErr w:type="spellEnd"/>
      <w:r w:rsidR="00773979" w:rsidRPr="002317EB">
        <w:rPr>
          <w:rFonts w:ascii="Arial" w:hAnsi="Arial" w:cs="Arial"/>
          <w:color w:val="161616"/>
          <w:sz w:val="20"/>
          <w:szCs w:val="20"/>
        </w:rPr>
        <w:t xml:space="preserve"> Alliance, Open Mobile Alliance, UPnP Forum, USB </w:t>
      </w:r>
      <w:proofErr w:type="spellStart"/>
      <w:r w:rsidR="00773979" w:rsidRPr="002317EB">
        <w:rPr>
          <w:rFonts w:ascii="Arial" w:hAnsi="Arial" w:cs="Arial"/>
          <w:color w:val="161616"/>
          <w:sz w:val="20"/>
          <w:szCs w:val="20"/>
        </w:rPr>
        <w:t>lmplementers</w:t>
      </w:r>
      <w:proofErr w:type="spellEnd"/>
      <w:r w:rsidR="00773979" w:rsidRPr="002317EB">
        <w:rPr>
          <w:rFonts w:ascii="Arial" w:hAnsi="Arial" w:cs="Arial"/>
          <w:color w:val="161616"/>
          <w:sz w:val="20"/>
          <w:szCs w:val="20"/>
        </w:rPr>
        <w:t xml:space="preserve"> Forum, Institute of Electrical and Electronics Engineers (IEEE), American National Standards Institute (ANSI), Telecommunications Industry Association (TIA)</w:t>
      </w:r>
      <w:r w:rsidR="00557005">
        <w:rPr>
          <w:rFonts w:ascii="Arial" w:hAnsi="Arial" w:cs="Arial"/>
          <w:color w:val="161616"/>
          <w:sz w:val="20"/>
          <w:szCs w:val="20"/>
        </w:rPr>
        <w:t>,</w:t>
      </w:r>
      <w:r w:rsidR="00773979" w:rsidRPr="002317EB">
        <w:rPr>
          <w:rFonts w:ascii="Arial" w:hAnsi="Arial" w:cs="Arial"/>
          <w:color w:val="161616"/>
          <w:sz w:val="20"/>
          <w:szCs w:val="20"/>
        </w:rPr>
        <w:t xml:space="preserve"> </w:t>
      </w:r>
      <w:proofErr w:type="spellStart"/>
      <w:r w:rsidR="00773979" w:rsidRPr="002317EB">
        <w:rPr>
          <w:rFonts w:ascii="Arial" w:hAnsi="Arial" w:cs="Arial"/>
          <w:color w:val="161616"/>
          <w:sz w:val="20"/>
          <w:szCs w:val="20"/>
        </w:rPr>
        <w:t>AUTomotive</w:t>
      </w:r>
      <w:proofErr w:type="spellEnd"/>
      <w:r w:rsidR="00773979" w:rsidRPr="002317EB">
        <w:rPr>
          <w:rFonts w:ascii="Arial" w:hAnsi="Arial" w:cs="Arial"/>
          <w:color w:val="161616"/>
          <w:sz w:val="20"/>
          <w:szCs w:val="20"/>
        </w:rPr>
        <w:t xml:space="preserve"> Open System Architecture (AUTOSAR)</w:t>
      </w:r>
      <w:r w:rsidR="00557005">
        <w:rPr>
          <w:rFonts w:ascii="Arial" w:hAnsi="Arial" w:cs="Arial"/>
          <w:color w:val="161616"/>
          <w:sz w:val="20"/>
          <w:szCs w:val="20"/>
        </w:rPr>
        <w:t xml:space="preserve">, </w:t>
      </w:r>
      <w:r w:rsidR="003E447A">
        <w:rPr>
          <w:rFonts w:ascii="Arial" w:hAnsi="Arial" w:cs="Arial"/>
          <w:color w:val="161616"/>
          <w:sz w:val="20"/>
          <w:szCs w:val="20"/>
        </w:rPr>
        <w:t>High-bandwidth Digital Content Protection (</w:t>
      </w:r>
      <w:r w:rsidR="00557005" w:rsidRPr="00557005">
        <w:rPr>
          <w:rFonts w:ascii="Arial" w:hAnsi="Arial" w:cs="Arial"/>
          <w:color w:val="161616"/>
          <w:sz w:val="20"/>
          <w:szCs w:val="20"/>
        </w:rPr>
        <w:t>HDCP</w:t>
      </w:r>
      <w:r w:rsidR="003E447A">
        <w:rPr>
          <w:rFonts w:ascii="Arial" w:hAnsi="Arial" w:cs="Arial"/>
          <w:color w:val="161616"/>
          <w:sz w:val="20"/>
          <w:szCs w:val="20"/>
        </w:rPr>
        <w:t xml:space="preserve">), </w:t>
      </w:r>
      <w:r w:rsidR="003E447A" w:rsidRPr="003E447A">
        <w:rPr>
          <w:rFonts w:ascii="Arial" w:hAnsi="Arial" w:cs="Arial"/>
          <w:color w:val="161616"/>
          <w:sz w:val="20"/>
          <w:szCs w:val="20"/>
        </w:rPr>
        <w:t xml:space="preserve">High-Definition Multimedia Interface </w:t>
      </w:r>
      <w:r w:rsidR="00557005" w:rsidRPr="00557005">
        <w:rPr>
          <w:rFonts w:ascii="Arial" w:hAnsi="Arial" w:cs="Arial"/>
          <w:color w:val="161616"/>
          <w:sz w:val="20"/>
          <w:szCs w:val="20"/>
        </w:rPr>
        <w:t>(HDMI)</w:t>
      </w:r>
      <w:r w:rsidR="00557005">
        <w:rPr>
          <w:rFonts w:ascii="Arial" w:hAnsi="Arial" w:cs="Arial"/>
          <w:color w:val="161616"/>
          <w:sz w:val="20"/>
          <w:szCs w:val="20"/>
        </w:rPr>
        <w:t xml:space="preserve">, </w:t>
      </w:r>
      <w:r w:rsidR="003E447A" w:rsidRPr="003E447A">
        <w:rPr>
          <w:rFonts w:ascii="Arial" w:hAnsi="Arial" w:cs="Arial"/>
          <w:color w:val="161616"/>
          <w:sz w:val="20"/>
          <w:szCs w:val="20"/>
        </w:rPr>
        <w:t>Digital Transmission Content Protection</w:t>
      </w:r>
      <w:r w:rsidR="00557005" w:rsidRPr="00557005">
        <w:rPr>
          <w:rFonts w:ascii="Arial" w:hAnsi="Arial" w:cs="Arial"/>
          <w:color w:val="161616"/>
          <w:sz w:val="20"/>
          <w:szCs w:val="20"/>
        </w:rPr>
        <w:t xml:space="preserve"> (DTCP)</w:t>
      </w:r>
      <w:r w:rsidR="003E447A">
        <w:rPr>
          <w:rFonts w:ascii="Arial" w:hAnsi="Arial" w:cs="Arial"/>
          <w:color w:val="161616"/>
          <w:sz w:val="20"/>
          <w:szCs w:val="20"/>
        </w:rPr>
        <w:t>,</w:t>
      </w:r>
      <w:r w:rsidR="00557005">
        <w:rPr>
          <w:rFonts w:ascii="Arial" w:hAnsi="Arial" w:cs="Arial"/>
          <w:color w:val="161616"/>
          <w:sz w:val="20"/>
          <w:szCs w:val="20"/>
        </w:rPr>
        <w:t xml:space="preserve"> </w:t>
      </w:r>
      <w:r w:rsidR="0026474A" w:rsidRPr="0026474A">
        <w:rPr>
          <w:rFonts w:ascii="Arial" w:hAnsi="Arial" w:cs="Arial"/>
          <w:color w:val="161616"/>
          <w:sz w:val="20"/>
          <w:szCs w:val="20"/>
        </w:rPr>
        <w:t>Digital Transmission Licensing Administrator (DTLA)</w:t>
      </w:r>
      <w:r w:rsidR="0026474A">
        <w:rPr>
          <w:rFonts w:ascii="Arial" w:hAnsi="Arial" w:cs="Arial"/>
          <w:color w:val="161616"/>
          <w:sz w:val="20"/>
          <w:szCs w:val="20"/>
        </w:rPr>
        <w:t xml:space="preserve">, </w:t>
      </w:r>
      <w:r w:rsidR="00557005">
        <w:rPr>
          <w:rFonts w:ascii="Arial" w:hAnsi="Arial" w:cs="Arial"/>
          <w:color w:val="161616"/>
          <w:sz w:val="20"/>
          <w:szCs w:val="20"/>
        </w:rPr>
        <w:t xml:space="preserve">and </w:t>
      </w:r>
      <w:r w:rsidR="00557005" w:rsidRPr="00557005">
        <w:rPr>
          <w:rFonts w:ascii="Arial" w:hAnsi="Arial" w:cs="Arial"/>
          <w:color w:val="161616"/>
          <w:sz w:val="20"/>
          <w:szCs w:val="20"/>
        </w:rPr>
        <w:t>Ethernet POWERLINK Standardization Group (EPSG)</w:t>
      </w:r>
      <w:r w:rsidR="00773979" w:rsidRPr="002317EB">
        <w:rPr>
          <w:rFonts w:ascii="Arial" w:hAnsi="Arial" w:cs="Arial"/>
          <w:color w:val="161616"/>
          <w:sz w:val="20"/>
          <w:szCs w:val="20"/>
        </w:rPr>
        <w:t>.</w:t>
      </w:r>
      <w:r w:rsidR="00773979">
        <w:rPr>
          <w:rFonts w:ascii="Arial" w:hAnsi="Arial" w:cs="Arial"/>
          <w:color w:val="161616"/>
          <w:sz w:val="20"/>
          <w:szCs w:val="20"/>
        </w:rPr>
        <w:t xml:space="preserve"> </w:t>
      </w:r>
      <w:r w:rsidR="00E003F2" w:rsidRPr="001E3434">
        <w:rPr>
          <w:rFonts w:ascii="Arial" w:hAnsi="Arial" w:cs="Arial"/>
          <w:sz w:val="20"/>
          <w:szCs w:val="20"/>
        </w:rPr>
        <w:t xml:space="preserve"> Licensee shall defend</w:t>
      </w:r>
      <w:r w:rsidR="005F4CCE">
        <w:rPr>
          <w:rFonts w:ascii="Arial" w:hAnsi="Arial" w:cs="Arial"/>
          <w:sz w:val="20"/>
          <w:szCs w:val="20"/>
        </w:rPr>
        <w:t>,</w:t>
      </w:r>
      <w:r w:rsidR="00E003F2" w:rsidRPr="001E3434">
        <w:rPr>
          <w:rFonts w:ascii="Arial" w:hAnsi="Arial" w:cs="Arial"/>
          <w:sz w:val="20"/>
          <w:szCs w:val="20"/>
        </w:rPr>
        <w:t xml:space="preserve"> indemnify and hold Analog Devices, its </w:t>
      </w:r>
      <w:r w:rsidR="00AA2EB8">
        <w:rPr>
          <w:rFonts w:ascii="Arial" w:hAnsi="Arial" w:cs="Arial"/>
          <w:sz w:val="20"/>
          <w:szCs w:val="20"/>
        </w:rPr>
        <w:t>affiliates</w:t>
      </w:r>
      <w:r w:rsidR="00524044">
        <w:rPr>
          <w:rFonts w:ascii="Arial" w:hAnsi="Arial" w:cs="Arial"/>
          <w:sz w:val="20"/>
          <w:szCs w:val="20"/>
        </w:rPr>
        <w:t>, licensors</w:t>
      </w:r>
      <w:r w:rsidR="00AA2EB8">
        <w:rPr>
          <w:rFonts w:ascii="Arial" w:hAnsi="Arial" w:cs="Arial"/>
          <w:sz w:val="20"/>
          <w:szCs w:val="20"/>
        </w:rPr>
        <w:t xml:space="preserve"> and suppliers</w:t>
      </w:r>
      <w:r w:rsidR="00E003F2" w:rsidRPr="001E3434">
        <w:rPr>
          <w:rFonts w:ascii="Arial" w:hAnsi="Arial" w:cs="Arial"/>
          <w:sz w:val="20"/>
          <w:szCs w:val="20"/>
        </w:rPr>
        <w:t xml:space="preserve">, and their respective officers, directors, employees and agents (each an “Indemnified Party”) harmless from and against any damages, fines, penalties, assessments, liabilities, costs and expenses (including reasonable attorneys’ fees and court costs) in the event that any claim is brought against an Indemnified Party arising or alleged to arise </w:t>
      </w:r>
      <w:r w:rsidR="00AA2EB8">
        <w:rPr>
          <w:rFonts w:ascii="Arial" w:hAnsi="Arial" w:cs="Arial"/>
          <w:sz w:val="20"/>
          <w:szCs w:val="20"/>
        </w:rPr>
        <w:t xml:space="preserve">directly or indirectly </w:t>
      </w:r>
      <w:r w:rsidR="00E003F2" w:rsidRPr="001E3434">
        <w:rPr>
          <w:rFonts w:ascii="Arial" w:hAnsi="Arial" w:cs="Arial"/>
          <w:sz w:val="20"/>
          <w:szCs w:val="20"/>
        </w:rPr>
        <w:t>from</w:t>
      </w:r>
      <w:r w:rsidR="00AA2EB8">
        <w:rPr>
          <w:rFonts w:ascii="Arial" w:hAnsi="Arial" w:cs="Arial"/>
          <w:sz w:val="20"/>
          <w:szCs w:val="20"/>
        </w:rPr>
        <w:t xml:space="preserve"> (</w:t>
      </w:r>
      <w:proofErr w:type="spellStart"/>
      <w:r w:rsidR="00AA2EB8">
        <w:rPr>
          <w:rFonts w:ascii="Arial" w:hAnsi="Arial" w:cs="Arial"/>
          <w:sz w:val="20"/>
          <w:szCs w:val="20"/>
        </w:rPr>
        <w:t>i</w:t>
      </w:r>
      <w:proofErr w:type="spellEnd"/>
      <w:r w:rsidR="00AA2EB8">
        <w:rPr>
          <w:rFonts w:ascii="Arial" w:hAnsi="Arial" w:cs="Arial"/>
          <w:sz w:val="20"/>
          <w:szCs w:val="20"/>
        </w:rPr>
        <w:t>)</w:t>
      </w:r>
      <w:r w:rsidR="00E003F2" w:rsidRPr="001E3434">
        <w:rPr>
          <w:rFonts w:ascii="Arial" w:hAnsi="Arial" w:cs="Arial"/>
          <w:sz w:val="20"/>
          <w:szCs w:val="20"/>
        </w:rPr>
        <w:t xml:space="preserve"> Licensee’s</w:t>
      </w:r>
      <w:r w:rsidR="00AA2EB8">
        <w:rPr>
          <w:rFonts w:ascii="Arial" w:hAnsi="Arial" w:cs="Arial"/>
          <w:sz w:val="20"/>
          <w:szCs w:val="20"/>
        </w:rPr>
        <w:t xml:space="preserve"> possession,</w:t>
      </w:r>
      <w:r w:rsidR="00E003F2" w:rsidRPr="001E3434">
        <w:rPr>
          <w:rFonts w:ascii="Arial" w:hAnsi="Arial" w:cs="Arial"/>
          <w:sz w:val="20"/>
          <w:szCs w:val="20"/>
        </w:rPr>
        <w:t xml:space="preserve"> use</w:t>
      </w:r>
      <w:r w:rsidR="00AA2EB8">
        <w:rPr>
          <w:rFonts w:ascii="Arial" w:hAnsi="Arial" w:cs="Arial"/>
          <w:sz w:val="20"/>
          <w:szCs w:val="20"/>
        </w:rPr>
        <w:t>,</w:t>
      </w:r>
      <w:r w:rsidR="00E003F2" w:rsidRPr="001E3434">
        <w:rPr>
          <w:rFonts w:ascii="Arial" w:hAnsi="Arial" w:cs="Arial"/>
          <w:sz w:val="20"/>
          <w:szCs w:val="20"/>
        </w:rPr>
        <w:t xml:space="preserve"> distribution</w:t>
      </w:r>
      <w:r w:rsidR="00AA2EB8">
        <w:rPr>
          <w:rFonts w:ascii="Arial" w:hAnsi="Arial" w:cs="Arial"/>
          <w:sz w:val="20"/>
          <w:szCs w:val="20"/>
        </w:rPr>
        <w:t xml:space="preserve"> or other exploitation</w:t>
      </w:r>
      <w:r w:rsidR="00E003F2" w:rsidRPr="001E3434">
        <w:rPr>
          <w:rFonts w:ascii="Arial" w:hAnsi="Arial" w:cs="Arial"/>
          <w:sz w:val="20"/>
          <w:szCs w:val="20"/>
        </w:rPr>
        <w:t xml:space="preserve"> of</w:t>
      </w:r>
      <w:r w:rsidR="00821CF0">
        <w:rPr>
          <w:rFonts w:ascii="Arial" w:hAnsi="Arial" w:cs="Arial"/>
          <w:sz w:val="20"/>
          <w:szCs w:val="20"/>
        </w:rPr>
        <w:t xml:space="preserve"> the</w:t>
      </w:r>
      <w:r w:rsidR="00E003F2" w:rsidRPr="001E3434">
        <w:rPr>
          <w:rFonts w:ascii="Arial" w:hAnsi="Arial" w:cs="Arial"/>
          <w:sz w:val="20"/>
          <w:szCs w:val="20"/>
        </w:rPr>
        <w:t xml:space="preserve"> Licensed Software</w:t>
      </w:r>
      <w:r w:rsidR="00501CA1">
        <w:rPr>
          <w:rFonts w:ascii="Arial" w:hAnsi="Arial" w:cs="Arial"/>
          <w:sz w:val="20"/>
          <w:szCs w:val="20"/>
        </w:rPr>
        <w:t xml:space="preserve"> or </w:t>
      </w:r>
      <w:r w:rsidR="00BF1254">
        <w:rPr>
          <w:rFonts w:ascii="Arial" w:hAnsi="Arial" w:cs="Arial"/>
          <w:sz w:val="20"/>
          <w:szCs w:val="20"/>
        </w:rPr>
        <w:t>Third Party Software</w:t>
      </w:r>
      <w:r w:rsidR="00E003F2" w:rsidRPr="001E3434">
        <w:rPr>
          <w:rFonts w:ascii="Arial" w:hAnsi="Arial" w:cs="Arial"/>
          <w:sz w:val="20"/>
          <w:szCs w:val="20"/>
        </w:rPr>
        <w:t xml:space="preserve">, or (ii) Licensee’s failure to obtain any required license or consent </w:t>
      </w:r>
      <w:r w:rsidR="00E77B2F">
        <w:rPr>
          <w:rFonts w:ascii="Arial" w:hAnsi="Arial" w:cs="Arial"/>
          <w:sz w:val="20"/>
          <w:szCs w:val="20"/>
        </w:rPr>
        <w:t xml:space="preserve">with respect </w:t>
      </w:r>
      <w:r w:rsidR="00E003F2" w:rsidRPr="001E3434">
        <w:rPr>
          <w:rFonts w:ascii="Arial" w:hAnsi="Arial" w:cs="Arial"/>
          <w:sz w:val="20"/>
          <w:szCs w:val="20"/>
        </w:rPr>
        <w:t xml:space="preserve">to </w:t>
      </w:r>
      <w:r w:rsidR="00821CF0">
        <w:rPr>
          <w:rFonts w:ascii="Arial" w:hAnsi="Arial" w:cs="Arial"/>
          <w:sz w:val="20"/>
          <w:szCs w:val="20"/>
        </w:rPr>
        <w:t xml:space="preserve">the </w:t>
      </w:r>
      <w:r w:rsidR="00E003F2" w:rsidRPr="001E3434">
        <w:rPr>
          <w:rFonts w:ascii="Arial" w:hAnsi="Arial" w:cs="Arial"/>
          <w:sz w:val="20"/>
          <w:szCs w:val="20"/>
        </w:rPr>
        <w:t>Licensed Software</w:t>
      </w:r>
      <w:r w:rsidR="00501CA1">
        <w:rPr>
          <w:rFonts w:ascii="Arial" w:hAnsi="Arial" w:cs="Arial"/>
          <w:sz w:val="20"/>
          <w:szCs w:val="20"/>
        </w:rPr>
        <w:t xml:space="preserve"> or</w:t>
      </w:r>
      <w:r w:rsidR="00C919EE">
        <w:rPr>
          <w:rFonts w:ascii="Arial" w:hAnsi="Arial" w:cs="Arial"/>
          <w:sz w:val="20"/>
          <w:szCs w:val="20"/>
        </w:rPr>
        <w:t xml:space="preserve"> </w:t>
      </w:r>
      <w:r w:rsidR="00BF1254">
        <w:rPr>
          <w:rFonts w:ascii="Arial" w:hAnsi="Arial" w:cs="Arial"/>
          <w:sz w:val="20"/>
          <w:szCs w:val="20"/>
        </w:rPr>
        <w:t>Third Party Software</w:t>
      </w:r>
      <w:r w:rsidR="00E003F2" w:rsidRPr="001E3434">
        <w:rPr>
          <w:rFonts w:ascii="Arial" w:hAnsi="Arial" w:cs="Arial"/>
          <w:sz w:val="20"/>
          <w:szCs w:val="20"/>
        </w:rPr>
        <w:t>.</w:t>
      </w:r>
      <w:r w:rsidR="00A16A73">
        <w:rPr>
          <w:rFonts w:ascii="Arial" w:hAnsi="Arial" w:cs="Arial"/>
          <w:sz w:val="20"/>
          <w:szCs w:val="20"/>
        </w:rPr>
        <w:t xml:space="preserve">  </w:t>
      </w:r>
    </w:p>
    <w:p w14:paraId="022B75F9" w14:textId="77777777" w:rsidR="00A02EE9" w:rsidRPr="001E3434" w:rsidRDefault="00A02EE9" w:rsidP="004012CF">
      <w:pPr>
        <w:jc w:val="both"/>
        <w:rPr>
          <w:rFonts w:ascii="Arial" w:hAnsi="Arial" w:cs="Arial"/>
          <w:sz w:val="20"/>
          <w:szCs w:val="20"/>
        </w:rPr>
      </w:pPr>
    </w:p>
    <w:p w14:paraId="58597E90" w14:textId="73250D65" w:rsidR="00B36B73" w:rsidRDefault="001D5A0E" w:rsidP="004012CF">
      <w:pPr>
        <w:pStyle w:val="Heading2"/>
        <w:numPr>
          <w:ilvl w:val="0"/>
          <w:numId w:val="0"/>
        </w:numPr>
        <w:spacing w:after="40"/>
        <w:jc w:val="both"/>
        <w:rPr>
          <w:rFonts w:ascii="Arial" w:hAnsi="Arial" w:cs="Arial"/>
          <w:sz w:val="20"/>
          <w:szCs w:val="20"/>
        </w:rPr>
      </w:pPr>
      <w:r>
        <w:rPr>
          <w:rFonts w:ascii="Arial" w:hAnsi="Arial" w:cs="Arial"/>
          <w:sz w:val="20"/>
          <w:szCs w:val="20"/>
        </w:rPr>
        <w:t>11</w:t>
      </w:r>
      <w:r w:rsidR="007A3004" w:rsidRPr="001E3434">
        <w:rPr>
          <w:rFonts w:ascii="Arial" w:hAnsi="Arial" w:cs="Arial"/>
          <w:sz w:val="20"/>
          <w:szCs w:val="20"/>
        </w:rPr>
        <w:t xml:space="preserve">. </w:t>
      </w:r>
      <w:r w:rsidR="00B36B73">
        <w:rPr>
          <w:rFonts w:ascii="Arial" w:hAnsi="Arial" w:cs="Arial"/>
          <w:sz w:val="20"/>
          <w:szCs w:val="20"/>
        </w:rPr>
        <w:t xml:space="preserve"> </w:t>
      </w:r>
      <w:r w:rsidR="00B36B73" w:rsidRPr="00915BEA">
        <w:rPr>
          <w:rFonts w:ascii="Arial" w:hAnsi="Arial" w:cs="Arial"/>
          <w:sz w:val="20"/>
          <w:szCs w:val="20"/>
          <w:u w:val="single"/>
        </w:rPr>
        <w:t>Reporting</w:t>
      </w:r>
      <w:r w:rsidR="00317180">
        <w:rPr>
          <w:rFonts w:ascii="Arial" w:hAnsi="Arial" w:cs="Arial"/>
          <w:sz w:val="20"/>
          <w:szCs w:val="20"/>
          <w:u w:val="single"/>
        </w:rPr>
        <w:t>; Audit</w:t>
      </w:r>
      <w:r w:rsidR="00B36B73">
        <w:rPr>
          <w:rFonts w:ascii="Arial" w:hAnsi="Arial" w:cs="Arial"/>
          <w:sz w:val="20"/>
          <w:szCs w:val="20"/>
        </w:rPr>
        <w:t xml:space="preserve">.  </w:t>
      </w:r>
      <w:r w:rsidR="002F3FC4">
        <w:rPr>
          <w:rFonts w:ascii="Arial" w:hAnsi="Arial" w:cs="Arial"/>
          <w:sz w:val="20"/>
          <w:szCs w:val="20"/>
        </w:rPr>
        <w:t xml:space="preserve">If requested by Analog Devices, </w:t>
      </w:r>
      <w:r w:rsidR="00B36B73">
        <w:rPr>
          <w:rFonts w:ascii="Arial" w:hAnsi="Arial" w:cs="Arial"/>
          <w:sz w:val="20"/>
          <w:szCs w:val="20"/>
        </w:rPr>
        <w:t>Licensee shall report to Analog Devices</w:t>
      </w:r>
      <w:r w:rsidR="00052B43">
        <w:rPr>
          <w:rFonts w:ascii="Arial" w:hAnsi="Arial" w:cs="Arial"/>
          <w:sz w:val="20"/>
          <w:szCs w:val="20"/>
        </w:rPr>
        <w:t xml:space="preserve"> by emailing </w:t>
      </w:r>
      <w:hyperlink r:id="rId11" w:history="1">
        <w:r w:rsidR="00052B43" w:rsidRPr="00700E19">
          <w:rPr>
            <w:rStyle w:val="Hyperlink"/>
            <w:rFonts w:ascii="Arial" w:hAnsi="Arial" w:cs="Arial"/>
            <w:sz w:val="20"/>
            <w:szCs w:val="20"/>
          </w:rPr>
          <w:t>licensing@analog.com</w:t>
        </w:r>
      </w:hyperlink>
      <w:r w:rsidR="00052B43">
        <w:rPr>
          <w:rFonts w:ascii="Arial" w:hAnsi="Arial" w:cs="Arial"/>
          <w:sz w:val="20"/>
          <w:szCs w:val="20"/>
        </w:rPr>
        <w:t xml:space="preserve"> within 30 days of the end of each calendar quarter</w:t>
      </w:r>
      <w:r w:rsidR="00B36B73">
        <w:rPr>
          <w:rFonts w:ascii="Arial" w:hAnsi="Arial" w:cs="Arial"/>
          <w:sz w:val="20"/>
          <w:szCs w:val="20"/>
        </w:rPr>
        <w:t xml:space="preserve"> (</w:t>
      </w:r>
      <w:proofErr w:type="spellStart"/>
      <w:r w:rsidR="00B36B73">
        <w:rPr>
          <w:rFonts w:ascii="Arial" w:hAnsi="Arial" w:cs="Arial"/>
          <w:sz w:val="20"/>
          <w:szCs w:val="20"/>
        </w:rPr>
        <w:t>i</w:t>
      </w:r>
      <w:proofErr w:type="spellEnd"/>
      <w:r w:rsidR="00B36B73">
        <w:rPr>
          <w:rFonts w:ascii="Arial" w:hAnsi="Arial" w:cs="Arial"/>
          <w:sz w:val="20"/>
          <w:szCs w:val="20"/>
        </w:rPr>
        <w:t xml:space="preserve">) the name of each Licensee product which contains the Licensed Software, </w:t>
      </w:r>
      <w:r w:rsidR="00E41148">
        <w:rPr>
          <w:rFonts w:ascii="Arial" w:hAnsi="Arial" w:cs="Arial"/>
          <w:sz w:val="20"/>
          <w:szCs w:val="20"/>
        </w:rPr>
        <w:t>(ii</w:t>
      </w:r>
      <w:r w:rsidR="00B36B73">
        <w:rPr>
          <w:rFonts w:ascii="Arial" w:hAnsi="Arial" w:cs="Arial"/>
          <w:sz w:val="20"/>
          <w:szCs w:val="20"/>
        </w:rPr>
        <w:t xml:space="preserve">) the quantity of such Licensee products used or distributed by Licensee </w:t>
      </w:r>
      <w:r w:rsidR="00230792">
        <w:rPr>
          <w:rFonts w:ascii="Arial" w:hAnsi="Arial" w:cs="Arial"/>
          <w:sz w:val="20"/>
          <w:szCs w:val="20"/>
        </w:rPr>
        <w:t xml:space="preserve">and the number of instances of the Licensed Software executing on each such Licensee product </w:t>
      </w:r>
      <w:r w:rsidR="0044490E">
        <w:rPr>
          <w:rFonts w:ascii="Arial" w:hAnsi="Arial" w:cs="Arial"/>
          <w:sz w:val="20"/>
          <w:szCs w:val="20"/>
        </w:rPr>
        <w:t>and (i</w:t>
      </w:r>
      <w:r w:rsidR="00E41148">
        <w:rPr>
          <w:rFonts w:ascii="Arial" w:hAnsi="Arial" w:cs="Arial"/>
          <w:sz w:val="20"/>
          <w:szCs w:val="20"/>
        </w:rPr>
        <w:t>ii</w:t>
      </w:r>
      <w:r w:rsidR="0044490E">
        <w:rPr>
          <w:rFonts w:ascii="Arial" w:hAnsi="Arial" w:cs="Arial"/>
          <w:sz w:val="20"/>
          <w:szCs w:val="20"/>
        </w:rPr>
        <w:t>) such other information as Analog Devices may reasonably request related to use of the Licensed Software</w:t>
      </w:r>
      <w:r w:rsidR="00B36B73">
        <w:rPr>
          <w:rFonts w:ascii="Arial" w:hAnsi="Arial" w:cs="Arial"/>
          <w:sz w:val="20"/>
          <w:szCs w:val="20"/>
        </w:rPr>
        <w:t>.</w:t>
      </w:r>
      <w:r w:rsidR="00C34B94">
        <w:rPr>
          <w:rFonts w:ascii="Arial" w:hAnsi="Arial" w:cs="Arial"/>
          <w:sz w:val="20"/>
          <w:szCs w:val="20"/>
        </w:rPr>
        <w:t xml:space="preserve">  Analog Devices shall have the right upon ten (10) days prior written notice to audit Licensee’s compliance with the terms of this Agreement during normal business hours.  In connection with such audit</w:t>
      </w:r>
      <w:r w:rsidR="00BD35E6">
        <w:rPr>
          <w:rFonts w:ascii="Arial" w:hAnsi="Arial" w:cs="Arial"/>
          <w:sz w:val="20"/>
          <w:szCs w:val="20"/>
        </w:rPr>
        <w:t>,</w:t>
      </w:r>
      <w:r w:rsidR="00C34B94">
        <w:rPr>
          <w:rFonts w:ascii="Arial" w:hAnsi="Arial" w:cs="Arial"/>
          <w:sz w:val="20"/>
          <w:szCs w:val="20"/>
        </w:rPr>
        <w:t xml:space="preserve"> Analog Devices shall have access to all reasonably requested documents, equipment, information and personnel.  </w:t>
      </w:r>
      <w:r w:rsidR="00C34B94">
        <w:rPr>
          <w:rFonts w:ascii="Arial" w:hAnsi="Arial" w:cs="Arial"/>
          <w:sz w:val="20"/>
          <w:szCs w:val="20"/>
        </w:rPr>
        <w:lastRenderedPageBreak/>
        <w:t xml:space="preserve">Licensee shall maintain complete and accurate records of its use of the Licensed Software for a period of at least three </w:t>
      </w:r>
      <w:r w:rsidR="002A3269">
        <w:rPr>
          <w:rFonts w:ascii="Arial" w:hAnsi="Arial" w:cs="Arial"/>
          <w:sz w:val="20"/>
          <w:szCs w:val="20"/>
        </w:rPr>
        <w:t xml:space="preserve">(3) </w:t>
      </w:r>
      <w:r w:rsidR="00C34B94">
        <w:rPr>
          <w:rFonts w:ascii="Arial" w:hAnsi="Arial" w:cs="Arial"/>
          <w:sz w:val="20"/>
          <w:szCs w:val="20"/>
        </w:rPr>
        <w:t xml:space="preserve">years from the applicable use of the Licensed Software.  </w:t>
      </w:r>
      <w:r w:rsidR="00C30402" w:rsidRPr="00C30402">
        <w:rPr>
          <w:rFonts w:ascii="Arial" w:hAnsi="Arial" w:cs="Arial"/>
          <w:sz w:val="20"/>
          <w:szCs w:val="20"/>
        </w:rPr>
        <w:t xml:space="preserve">If requested by </w:t>
      </w:r>
      <w:r w:rsidR="005B16BC">
        <w:rPr>
          <w:rFonts w:ascii="Arial" w:hAnsi="Arial" w:cs="Arial"/>
          <w:sz w:val="20"/>
          <w:szCs w:val="20"/>
        </w:rPr>
        <w:t>Analog Devices</w:t>
      </w:r>
      <w:r w:rsidR="00C30402" w:rsidRPr="00C30402">
        <w:rPr>
          <w:rFonts w:ascii="Arial" w:hAnsi="Arial" w:cs="Arial"/>
          <w:sz w:val="20"/>
          <w:szCs w:val="20"/>
        </w:rPr>
        <w:t>, within ten business days of such request</w:t>
      </w:r>
      <w:r w:rsidR="009E2CC7">
        <w:rPr>
          <w:rFonts w:ascii="Arial" w:hAnsi="Arial" w:cs="Arial"/>
          <w:sz w:val="20"/>
          <w:szCs w:val="20"/>
        </w:rPr>
        <w:t>,</w:t>
      </w:r>
      <w:r w:rsidR="00C30402" w:rsidRPr="00C30402">
        <w:rPr>
          <w:rFonts w:ascii="Arial" w:hAnsi="Arial" w:cs="Arial"/>
          <w:sz w:val="20"/>
          <w:szCs w:val="20"/>
        </w:rPr>
        <w:t xml:space="preserve"> </w:t>
      </w:r>
      <w:r w:rsidR="00B759AE">
        <w:rPr>
          <w:rFonts w:ascii="Arial" w:hAnsi="Arial" w:cs="Arial"/>
          <w:sz w:val="20"/>
          <w:szCs w:val="20"/>
        </w:rPr>
        <w:t>Licensee</w:t>
      </w:r>
      <w:r w:rsidR="00B759AE" w:rsidRPr="00C30402">
        <w:rPr>
          <w:rFonts w:ascii="Arial" w:hAnsi="Arial" w:cs="Arial"/>
          <w:sz w:val="20"/>
          <w:szCs w:val="20"/>
        </w:rPr>
        <w:t xml:space="preserve"> </w:t>
      </w:r>
      <w:r w:rsidR="00C30402" w:rsidRPr="00C30402">
        <w:rPr>
          <w:rFonts w:ascii="Arial" w:hAnsi="Arial" w:cs="Arial"/>
          <w:sz w:val="20"/>
          <w:szCs w:val="20"/>
        </w:rPr>
        <w:t>shall either (</w:t>
      </w:r>
      <w:proofErr w:type="spellStart"/>
      <w:r w:rsidR="00C30402" w:rsidRPr="00C30402">
        <w:rPr>
          <w:rFonts w:ascii="Arial" w:hAnsi="Arial" w:cs="Arial"/>
          <w:sz w:val="20"/>
          <w:szCs w:val="20"/>
        </w:rPr>
        <w:t>i</w:t>
      </w:r>
      <w:proofErr w:type="spellEnd"/>
      <w:r w:rsidR="00C30402" w:rsidRPr="00C30402">
        <w:rPr>
          <w:rFonts w:ascii="Arial" w:hAnsi="Arial" w:cs="Arial"/>
          <w:sz w:val="20"/>
          <w:szCs w:val="20"/>
        </w:rPr>
        <w:t xml:space="preserve">) certify in writing that </w:t>
      </w:r>
      <w:r w:rsidR="00B759AE">
        <w:rPr>
          <w:rFonts w:ascii="Arial" w:hAnsi="Arial" w:cs="Arial"/>
          <w:sz w:val="20"/>
          <w:szCs w:val="20"/>
        </w:rPr>
        <w:t>Licensee is</w:t>
      </w:r>
      <w:r w:rsidR="00C30402" w:rsidRPr="00C30402">
        <w:rPr>
          <w:rFonts w:ascii="Arial" w:hAnsi="Arial" w:cs="Arial"/>
          <w:sz w:val="20"/>
          <w:szCs w:val="20"/>
        </w:rPr>
        <w:t xml:space="preserve"> fully compliant with this Agreement or (ii) deliver a notice in writing stating all of the reasons why </w:t>
      </w:r>
      <w:r w:rsidR="00B759AE">
        <w:rPr>
          <w:rFonts w:ascii="Arial" w:hAnsi="Arial" w:cs="Arial"/>
          <w:sz w:val="20"/>
          <w:szCs w:val="20"/>
        </w:rPr>
        <w:t>Licensee is</w:t>
      </w:r>
      <w:r w:rsidR="00C30402" w:rsidRPr="00C30402">
        <w:rPr>
          <w:rFonts w:ascii="Arial" w:hAnsi="Arial" w:cs="Arial"/>
          <w:sz w:val="20"/>
          <w:szCs w:val="20"/>
        </w:rPr>
        <w:t xml:space="preserve"> not fully compliant.  </w:t>
      </w:r>
    </w:p>
    <w:p w14:paraId="7C59417D" w14:textId="77777777" w:rsidR="00B36B73" w:rsidRDefault="00B36B73" w:rsidP="004012CF">
      <w:pPr>
        <w:pStyle w:val="Heading2"/>
        <w:numPr>
          <w:ilvl w:val="0"/>
          <w:numId w:val="0"/>
        </w:numPr>
        <w:spacing w:after="40"/>
        <w:jc w:val="both"/>
        <w:rPr>
          <w:rFonts w:ascii="Arial" w:hAnsi="Arial" w:cs="Arial"/>
          <w:sz w:val="20"/>
          <w:szCs w:val="20"/>
        </w:rPr>
      </w:pPr>
    </w:p>
    <w:p w14:paraId="07324DD4" w14:textId="7D0D6293" w:rsidR="007A3004" w:rsidRPr="001E3434" w:rsidRDefault="001D5A0E" w:rsidP="00114936">
      <w:pPr>
        <w:pStyle w:val="Heading2"/>
        <w:numPr>
          <w:ilvl w:val="0"/>
          <w:numId w:val="0"/>
        </w:numPr>
        <w:spacing w:after="40"/>
        <w:jc w:val="both"/>
        <w:rPr>
          <w:rFonts w:ascii="Arial" w:hAnsi="Arial" w:cs="Arial"/>
          <w:sz w:val="20"/>
          <w:szCs w:val="20"/>
        </w:rPr>
      </w:pPr>
      <w:r>
        <w:rPr>
          <w:rFonts w:ascii="Arial" w:hAnsi="Arial" w:cs="Arial"/>
          <w:sz w:val="20"/>
          <w:szCs w:val="20"/>
        </w:rPr>
        <w:t>12</w:t>
      </w:r>
      <w:r w:rsidR="00B36B73" w:rsidRPr="00797BD0">
        <w:rPr>
          <w:rFonts w:ascii="Arial" w:hAnsi="Arial" w:cs="Arial"/>
          <w:sz w:val="20"/>
          <w:szCs w:val="20"/>
        </w:rPr>
        <w:t>.</w:t>
      </w:r>
      <w:r w:rsidR="00B36B73">
        <w:rPr>
          <w:rFonts w:ascii="Arial" w:hAnsi="Arial" w:cs="Arial"/>
          <w:sz w:val="20"/>
          <w:szCs w:val="20"/>
        </w:rPr>
        <w:t xml:space="preserve">  </w:t>
      </w:r>
      <w:r w:rsidR="00E003F2" w:rsidRPr="001E3434">
        <w:rPr>
          <w:rFonts w:ascii="Arial" w:hAnsi="Arial" w:cs="Arial"/>
          <w:sz w:val="20"/>
          <w:szCs w:val="20"/>
          <w:u w:val="single"/>
        </w:rPr>
        <w:t xml:space="preserve">License Term; </w:t>
      </w:r>
      <w:r w:rsidR="007A3004" w:rsidRPr="001E3434">
        <w:rPr>
          <w:rFonts w:ascii="Arial" w:hAnsi="Arial" w:cs="Arial"/>
          <w:sz w:val="20"/>
          <w:szCs w:val="20"/>
          <w:u w:val="single"/>
        </w:rPr>
        <w:t>Term of Agreement</w:t>
      </w:r>
      <w:r w:rsidR="007A3004" w:rsidRPr="001E3434">
        <w:rPr>
          <w:rFonts w:ascii="Arial" w:hAnsi="Arial" w:cs="Arial"/>
          <w:sz w:val="20"/>
          <w:szCs w:val="20"/>
        </w:rPr>
        <w:t xml:space="preserve">.  This Agreement is effective </w:t>
      </w:r>
      <w:r w:rsidR="00001CB1">
        <w:rPr>
          <w:rFonts w:ascii="Arial" w:hAnsi="Arial" w:cs="Arial"/>
          <w:sz w:val="20"/>
          <w:szCs w:val="20"/>
        </w:rPr>
        <w:t>upon receipt of the Licensed Software and shall continue for three (3) years, unless earlier terminated as permitted in this Agreement.  This Agreement will automatically renew for additional one (1) year terms unless indicated otherwise in writing by either of the parties thirty (30) days prior to any renewal date.</w:t>
      </w:r>
      <w:r w:rsidR="007A3004" w:rsidRPr="001E3434">
        <w:rPr>
          <w:rFonts w:ascii="Arial" w:hAnsi="Arial" w:cs="Arial"/>
          <w:sz w:val="20"/>
          <w:szCs w:val="20"/>
        </w:rPr>
        <w:t xml:space="preserve">  Licensee may terminate this Agreement at any time by giving written notice to Analog Devices. </w:t>
      </w:r>
      <w:r w:rsidR="00787221">
        <w:rPr>
          <w:rFonts w:ascii="Arial" w:hAnsi="Arial" w:cs="Arial"/>
          <w:sz w:val="20"/>
          <w:szCs w:val="20"/>
        </w:rPr>
        <w:t xml:space="preserve">  </w:t>
      </w:r>
      <w:r w:rsidR="00EA076B">
        <w:rPr>
          <w:rFonts w:ascii="Arial" w:hAnsi="Arial" w:cs="Arial"/>
          <w:sz w:val="20"/>
          <w:szCs w:val="20"/>
        </w:rPr>
        <w:t xml:space="preserve">If </w:t>
      </w:r>
      <w:r w:rsidR="0009171A">
        <w:rPr>
          <w:rFonts w:ascii="Arial" w:hAnsi="Arial" w:cs="Arial"/>
          <w:sz w:val="20"/>
          <w:szCs w:val="20"/>
        </w:rPr>
        <w:t xml:space="preserve">a software license fee was not charged </w:t>
      </w:r>
      <w:r w:rsidR="00134760">
        <w:rPr>
          <w:rFonts w:ascii="Arial" w:hAnsi="Arial" w:cs="Arial"/>
          <w:sz w:val="20"/>
          <w:szCs w:val="20"/>
        </w:rPr>
        <w:t xml:space="preserve">by Analog Devices and paid by Licensee </w:t>
      </w:r>
      <w:r w:rsidR="0009171A">
        <w:rPr>
          <w:rFonts w:ascii="Arial" w:hAnsi="Arial" w:cs="Arial"/>
          <w:sz w:val="20"/>
          <w:szCs w:val="20"/>
        </w:rPr>
        <w:t xml:space="preserve">for </w:t>
      </w:r>
      <w:r w:rsidR="00EA076B">
        <w:rPr>
          <w:rFonts w:ascii="Arial" w:hAnsi="Arial" w:cs="Arial"/>
          <w:sz w:val="20"/>
          <w:szCs w:val="20"/>
        </w:rPr>
        <w:t xml:space="preserve">the Licensed Software </w:t>
      </w:r>
      <w:r w:rsidR="0009171A">
        <w:rPr>
          <w:rFonts w:ascii="Arial" w:hAnsi="Arial" w:cs="Arial"/>
          <w:sz w:val="20"/>
          <w:szCs w:val="20"/>
        </w:rPr>
        <w:t>in connection with this Agreement</w:t>
      </w:r>
      <w:r w:rsidR="00EA076B">
        <w:rPr>
          <w:rFonts w:ascii="Arial" w:hAnsi="Arial" w:cs="Arial"/>
          <w:sz w:val="20"/>
          <w:szCs w:val="20"/>
        </w:rPr>
        <w:t xml:space="preserve">, </w:t>
      </w:r>
      <w:r w:rsidR="00EA076B" w:rsidRPr="001E3434">
        <w:rPr>
          <w:rFonts w:ascii="Arial" w:hAnsi="Arial" w:cs="Arial"/>
          <w:sz w:val="20"/>
          <w:szCs w:val="20"/>
        </w:rPr>
        <w:t xml:space="preserve">Analog Devices may terminate this Agreement at any time </w:t>
      </w:r>
      <w:r w:rsidR="00EA076B">
        <w:rPr>
          <w:rFonts w:ascii="Arial" w:hAnsi="Arial" w:cs="Arial"/>
          <w:sz w:val="20"/>
          <w:szCs w:val="20"/>
        </w:rPr>
        <w:t>for any reason</w:t>
      </w:r>
      <w:r w:rsidR="00EA076B" w:rsidRPr="001E3434">
        <w:rPr>
          <w:rFonts w:ascii="Arial" w:hAnsi="Arial" w:cs="Arial"/>
          <w:sz w:val="20"/>
          <w:szCs w:val="20"/>
        </w:rPr>
        <w:t>.</w:t>
      </w:r>
      <w:r w:rsidR="00EA076B">
        <w:rPr>
          <w:rFonts w:ascii="Arial" w:hAnsi="Arial" w:cs="Arial"/>
          <w:sz w:val="20"/>
          <w:szCs w:val="20"/>
        </w:rPr>
        <w:t xml:space="preserve">  </w:t>
      </w:r>
      <w:r w:rsidR="004F4122" w:rsidRPr="004F4122">
        <w:rPr>
          <w:rFonts w:ascii="Arial" w:hAnsi="Arial" w:cs="Arial"/>
          <w:sz w:val="20"/>
          <w:szCs w:val="20"/>
        </w:rPr>
        <w:t xml:space="preserve">This Agreement may be terminated by either party immediately in the event any assignment is made by the other party for the benefit of creditors, or if a receiver, trustee in bankruptcy or similar officer shall be appointed to take charge of any or all of the other party's property, or if the other party files a voluntary petition under federal bankruptcy laws or similar state statutes or an involuntary petition is filed against the other party and is not dismissed within sixty (60) days.  Analog Devices may </w:t>
      </w:r>
      <w:r w:rsidR="00787221">
        <w:rPr>
          <w:rFonts w:ascii="Arial" w:hAnsi="Arial" w:cs="Arial"/>
          <w:sz w:val="20"/>
          <w:szCs w:val="20"/>
        </w:rPr>
        <w:t xml:space="preserve">immediately </w:t>
      </w:r>
      <w:r w:rsidR="004F4122" w:rsidRPr="004F4122">
        <w:rPr>
          <w:rFonts w:ascii="Arial" w:hAnsi="Arial" w:cs="Arial"/>
          <w:sz w:val="20"/>
          <w:szCs w:val="20"/>
        </w:rPr>
        <w:t xml:space="preserve">terminate this Agreement or any licenses granted hereunder by written notice to </w:t>
      </w:r>
      <w:r w:rsidR="004F4122">
        <w:rPr>
          <w:rFonts w:ascii="Arial" w:hAnsi="Arial" w:cs="Arial"/>
          <w:sz w:val="20"/>
          <w:szCs w:val="20"/>
        </w:rPr>
        <w:t>Licensee</w:t>
      </w:r>
      <w:r w:rsidR="004F4122" w:rsidRPr="004F4122">
        <w:rPr>
          <w:rFonts w:ascii="Arial" w:hAnsi="Arial" w:cs="Arial"/>
          <w:sz w:val="20"/>
          <w:szCs w:val="20"/>
        </w:rPr>
        <w:t xml:space="preserve"> in the event that (a) any related license from a</w:t>
      </w:r>
      <w:r w:rsidR="00FC4449">
        <w:rPr>
          <w:rFonts w:ascii="Arial" w:hAnsi="Arial" w:cs="Arial"/>
          <w:sz w:val="20"/>
          <w:szCs w:val="20"/>
        </w:rPr>
        <w:t xml:space="preserve"> licensor or</w:t>
      </w:r>
      <w:r w:rsidR="004F4122" w:rsidRPr="004F4122">
        <w:rPr>
          <w:rFonts w:ascii="Arial" w:hAnsi="Arial" w:cs="Arial"/>
          <w:sz w:val="20"/>
          <w:szCs w:val="20"/>
        </w:rPr>
        <w:t xml:space="preserve"> supplier to Analog Devices terminates or expires or no longer authorizes Analog Devices to distribute and/or license the applicable software or (b) there is a claim or allegation of intellectual property infringement based on the Licensed Software or such a claim is reasonably possible as determined by Analog Devices in its sole discretion</w:t>
      </w:r>
      <w:r w:rsidR="005A532A">
        <w:rPr>
          <w:rFonts w:ascii="Arial" w:hAnsi="Arial" w:cs="Arial"/>
          <w:sz w:val="20"/>
          <w:szCs w:val="20"/>
        </w:rPr>
        <w:t xml:space="preserve">; provided that, if Analog Devices terminates this Agreement or any license pursuant to this sentence, Analog Devices </w:t>
      </w:r>
      <w:r w:rsidR="005A532A" w:rsidRPr="005A532A">
        <w:rPr>
          <w:rFonts w:ascii="Arial" w:hAnsi="Arial" w:cs="Arial"/>
          <w:sz w:val="20"/>
          <w:szCs w:val="20"/>
        </w:rPr>
        <w:t xml:space="preserve">shall refund a portion of the amounts paid </w:t>
      </w:r>
      <w:r w:rsidR="00E06917">
        <w:rPr>
          <w:rFonts w:ascii="Arial" w:hAnsi="Arial" w:cs="Arial"/>
          <w:sz w:val="20"/>
          <w:szCs w:val="20"/>
        </w:rPr>
        <w:t xml:space="preserve">(if any) </w:t>
      </w:r>
      <w:r w:rsidR="00307398">
        <w:rPr>
          <w:rFonts w:ascii="Arial" w:hAnsi="Arial" w:cs="Arial"/>
          <w:sz w:val="20"/>
          <w:szCs w:val="20"/>
        </w:rPr>
        <w:t xml:space="preserve">under this Agreement </w:t>
      </w:r>
      <w:r w:rsidR="005A532A" w:rsidRPr="005A532A">
        <w:rPr>
          <w:rFonts w:ascii="Arial" w:hAnsi="Arial" w:cs="Arial"/>
          <w:sz w:val="20"/>
          <w:szCs w:val="20"/>
        </w:rPr>
        <w:t xml:space="preserve">for the affected portion of the </w:t>
      </w:r>
      <w:r w:rsidR="005A532A">
        <w:rPr>
          <w:rFonts w:ascii="Arial" w:hAnsi="Arial" w:cs="Arial"/>
          <w:sz w:val="20"/>
          <w:szCs w:val="20"/>
        </w:rPr>
        <w:t>Licensed Software</w:t>
      </w:r>
      <w:r w:rsidR="005A532A" w:rsidRPr="005A532A">
        <w:rPr>
          <w:rFonts w:ascii="Arial" w:hAnsi="Arial" w:cs="Arial"/>
          <w:sz w:val="20"/>
          <w:szCs w:val="20"/>
        </w:rPr>
        <w:t xml:space="preserve"> in an amount reflecting the value of the affected portion of the </w:t>
      </w:r>
      <w:r w:rsidR="005A532A">
        <w:rPr>
          <w:rFonts w:ascii="Arial" w:hAnsi="Arial" w:cs="Arial"/>
          <w:sz w:val="20"/>
          <w:szCs w:val="20"/>
        </w:rPr>
        <w:t>Licensed Software</w:t>
      </w:r>
      <w:r w:rsidR="005A532A" w:rsidRPr="005A532A">
        <w:rPr>
          <w:rFonts w:ascii="Arial" w:hAnsi="Arial" w:cs="Arial"/>
          <w:sz w:val="20"/>
          <w:szCs w:val="20"/>
        </w:rPr>
        <w:t xml:space="preserve"> as determined by </w:t>
      </w:r>
      <w:r w:rsidR="00C26973">
        <w:rPr>
          <w:rFonts w:ascii="Arial" w:hAnsi="Arial" w:cs="Arial"/>
          <w:sz w:val="20"/>
          <w:szCs w:val="20"/>
        </w:rPr>
        <w:t>Analog Devices</w:t>
      </w:r>
      <w:r w:rsidR="00C26973" w:rsidRPr="005A532A">
        <w:rPr>
          <w:rFonts w:ascii="Arial" w:hAnsi="Arial" w:cs="Arial"/>
          <w:sz w:val="20"/>
          <w:szCs w:val="20"/>
        </w:rPr>
        <w:t xml:space="preserve"> </w:t>
      </w:r>
      <w:r w:rsidR="005A532A" w:rsidRPr="005A532A">
        <w:rPr>
          <w:rFonts w:ascii="Arial" w:hAnsi="Arial" w:cs="Arial"/>
          <w:sz w:val="20"/>
          <w:szCs w:val="20"/>
        </w:rPr>
        <w:t>in its sole discretion</w:t>
      </w:r>
      <w:r w:rsidR="005A532A">
        <w:rPr>
          <w:rFonts w:ascii="Arial" w:hAnsi="Arial" w:cs="Arial"/>
          <w:sz w:val="20"/>
          <w:szCs w:val="20"/>
        </w:rPr>
        <w:t xml:space="preserve"> (t</w:t>
      </w:r>
      <w:r w:rsidR="005A532A" w:rsidRPr="005A532A">
        <w:rPr>
          <w:rFonts w:ascii="Arial" w:hAnsi="Arial" w:cs="Arial"/>
          <w:sz w:val="20"/>
          <w:szCs w:val="20"/>
        </w:rPr>
        <w:t xml:space="preserve">he value of the </w:t>
      </w:r>
      <w:r w:rsidR="005A532A">
        <w:rPr>
          <w:rFonts w:ascii="Arial" w:hAnsi="Arial" w:cs="Arial"/>
          <w:sz w:val="20"/>
          <w:szCs w:val="20"/>
        </w:rPr>
        <w:t>Licensed Software</w:t>
      </w:r>
      <w:r w:rsidR="005A532A" w:rsidRPr="005A532A">
        <w:rPr>
          <w:rFonts w:ascii="Arial" w:hAnsi="Arial" w:cs="Arial"/>
          <w:sz w:val="20"/>
          <w:szCs w:val="20"/>
        </w:rPr>
        <w:t xml:space="preserve"> shall be depreciated on a three year straight-line basis</w:t>
      </w:r>
      <w:r w:rsidR="005A532A">
        <w:rPr>
          <w:rFonts w:ascii="Arial" w:hAnsi="Arial" w:cs="Arial"/>
          <w:sz w:val="20"/>
          <w:szCs w:val="20"/>
        </w:rPr>
        <w:t>)</w:t>
      </w:r>
      <w:r w:rsidR="004F4122" w:rsidRPr="004F4122">
        <w:rPr>
          <w:rFonts w:ascii="Arial" w:hAnsi="Arial" w:cs="Arial"/>
          <w:sz w:val="20"/>
          <w:szCs w:val="20"/>
        </w:rPr>
        <w:t>.</w:t>
      </w:r>
      <w:r w:rsidR="00787221">
        <w:rPr>
          <w:rFonts w:ascii="Arial" w:hAnsi="Arial" w:cs="Arial"/>
          <w:sz w:val="20"/>
          <w:szCs w:val="20"/>
        </w:rPr>
        <w:t xml:space="preserve">  </w:t>
      </w:r>
      <w:r w:rsidR="00F15341" w:rsidRPr="00F15341">
        <w:rPr>
          <w:rFonts w:ascii="Arial" w:hAnsi="Arial" w:cs="Arial"/>
          <w:sz w:val="20"/>
          <w:szCs w:val="20"/>
        </w:rPr>
        <w:t>This Agreement shall immediately automatically terminate in the event of any failure by Licensee to comply with any term or condition of th</w:t>
      </w:r>
      <w:r w:rsidR="009E2CC7">
        <w:rPr>
          <w:rFonts w:ascii="Arial" w:hAnsi="Arial" w:cs="Arial"/>
          <w:sz w:val="20"/>
          <w:szCs w:val="20"/>
        </w:rPr>
        <w:t>is</w:t>
      </w:r>
      <w:r w:rsidR="00F15341" w:rsidRPr="00F15341">
        <w:rPr>
          <w:rFonts w:ascii="Arial" w:hAnsi="Arial" w:cs="Arial"/>
          <w:sz w:val="20"/>
          <w:szCs w:val="20"/>
        </w:rPr>
        <w:t xml:space="preserve"> Agreement.</w:t>
      </w:r>
      <w:r w:rsidR="007A3004" w:rsidRPr="001E3434">
        <w:rPr>
          <w:rFonts w:ascii="Arial" w:hAnsi="Arial" w:cs="Arial"/>
          <w:sz w:val="20"/>
          <w:szCs w:val="20"/>
        </w:rPr>
        <w:t xml:space="preserve">  In the event of termination</w:t>
      </w:r>
      <w:r w:rsidR="00787221">
        <w:rPr>
          <w:rFonts w:ascii="Arial" w:hAnsi="Arial" w:cs="Arial"/>
          <w:sz w:val="20"/>
          <w:szCs w:val="20"/>
        </w:rPr>
        <w:t xml:space="preserve"> or expiration</w:t>
      </w:r>
      <w:r w:rsidR="007A3004" w:rsidRPr="001E3434">
        <w:rPr>
          <w:rFonts w:ascii="Arial" w:hAnsi="Arial" w:cs="Arial"/>
          <w:sz w:val="20"/>
          <w:szCs w:val="20"/>
        </w:rPr>
        <w:t xml:space="preserve"> </w:t>
      </w:r>
      <w:r w:rsidR="009A7800">
        <w:rPr>
          <w:rFonts w:ascii="Arial" w:hAnsi="Arial" w:cs="Arial"/>
          <w:sz w:val="20"/>
          <w:szCs w:val="20"/>
        </w:rPr>
        <w:t>(</w:t>
      </w:r>
      <w:proofErr w:type="spellStart"/>
      <w:r w:rsidR="009A7800">
        <w:rPr>
          <w:rFonts w:ascii="Arial" w:hAnsi="Arial" w:cs="Arial"/>
          <w:sz w:val="20"/>
          <w:szCs w:val="20"/>
        </w:rPr>
        <w:t>i</w:t>
      </w:r>
      <w:proofErr w:type="spellEnd"/>
      <w:r w:rsidR="009A7800">
        <w:rPr>
          <w:rFonts w:ascii="Arial" w:hAnsi="Arial" w:cs="Arial"/>
          <w:sz w:val="20"/>
          <w:szCs w:val="20"/>
        </w:rPr>
        <w:t xml:space="preserve">) all licenses granted to Licensee </w:t>
      </w:r>
      <w:r w:rsidR="00457429">
        <w:rPr>
          <w:rFonts w:ascii="Arial" w:hAnsi="Arial" w:cs="Arial"/>
          <w:sz w:val="20"/>
          <w:szCs w:val="20"/>
        </w:rPr>
        <w:t xml:space="preserve">immediately </w:t>
      </w:r>
      <w:r w:rsidR="009A7800">
        <w:rPr>
          <w:rFonts w:ascii="Arial" w:hAnsi="Arial" w:cs="Arial"/>
          <w:sz w:val="20"/>
          <w:szCs w:val="20"/>
        </w:rPr>
        <w:t xml:space="preserve">expire and (ii) </w:t>
      </w:r>
      <w:r w:rsidR="007A3004" w:rsidRPr="001E3434">
        <w:rPr>
          <w:rFonts w:ascii="Arial" w:hAnsi="Arial" w:cs="Arial"/>
          <w:sz w:val="20"/>
          <w:szCs w:val="20"/>
        </w:rPr>
        <w:t xml:space="preserve">Licensee must </w:t>
      </w:r>
      <w:r w:rsidR="009A7800">
        <w:rPr>
          <w:rFonts w:ascii="Arial" w:hAnsi="Arial" w:cs="Arial"/>
          <w:sz w:val="20"/>
          <w:szCs w:val="20"/>
        </w:rPr>
        <w:t xml:space="preserve">immediately cease using the Licensed Software and </w:t>
      </w:r>
      <w:r w:rsidR="007A3004" w:rsidRPr="001E3434">
        <w:rPr>
          <w:rFonts w:ascii="Arial" w:hAnsi="Arial" w:cs="Arial"/>
          <w:sz w:val="20"/>
          <w:szCs w:val="20"/>
        </w:rPr>
        <w:t>permanently delete all copies of</w:t>
      </w:r>
      <w:r w:rsidR="00821CF0">
        <w:rPr>
          <w:rFonts w:ascii="Arial" w:hAnsi="Arial" w:cs="Arial"/>
          <w:sz w:val="20"/>
          <w:szCs w:val="20"/>
        </w:rPr>
        <w:t xml:space="preserve"> the</w:t>
      </w:r>
      <w:r w:rsidR="007A3004" w:rsidRPr="001E3434">
        <w:rPr>
          <w:rFonts w:ascii="Arial" w:hAnsi="Arial" w:cs="Arial"/>
          <w:sz w:val="20"/>
          <w:szCs w:val="20"/>
        </w:rPr>
        <w:t xml:space="preserve"> Licensed Software and all of its component parts, including any backup or archival copies.  The provisions of Sections </w:t>
      </w:r>
      <w:r w:rsidR="00A82D8E">
        <w:rPr>
          <w:rFonts w:ascii="Arial" w:hAnsi="Arial" w:cs="Arial"/>
          <w:sz w:val="20"/>
          <w:szCs w:val="20"/>
        </w:rPr>
        <w:t>3</w:t>
      </w:r>
      <w:r w:rsidR="00E75841">
        <w:rPr>
          <w:rFonts w:ascii="Arial" w:hAnsi="Arial" w:cs="Arial"/>
          <w:sz w:val="20"/>
          <w:szCs w:val="20"/>
        </w:rPr>
        <w:t xml:space="preserve"> th</w:t>
      </w:r>
      <w:r w:rsidR="00F350F4">
        <w:rPr>
          <w:rFonts w:ascii="Arial" w:hAnsi="Arial" w:cs="Arial"/>
          <w:sz w:val="20"/>
          <w:szCs w:val="20"/>
        </w:rPr>
        <w:t>r</w:t>
      </w:r>
      <w:r w:rsidR="00E75841">
        <w:rPr>
          <w:rFonts w:ascii="Arial" w:hAnsi="Arial" w:cs="Arial"/>
          <w:sz w:val="20"/>
          <w:szCs w:val="20"/>
        </w:rPr>
        <w:t>ough</w:t>
      </w:r>
      <w:r w:rsidR="00D96E16">
        <w:rPr>
          <w:rFonts w:ascii="Arial" w:hAnsi="Arial" w:cs="Arial"/>
          <w:sz w:val="20"/>
          <w:szCs w:val="20"/>
        </w:rPr>
        <w:t xml:space="preserve"> </w:t>
      </w:r>
      <w:r>
        <w:rPr>
          <w:rFonts w:ascii="Arial" w:hAnsi="Arial" w:cs="Arial"/>
          <w:sz w:val="20"/>
          <w:szCs w:val="20"/>
        </w:rPr>
        <w:t>22</w:t>
      </w:r>
      <w:r w:rsidR="009E7611">
        <w:rPr>
          <w:rFonts w:ascii="Arial" w:hAnsi="Arial" w:cs="Arial"/>
          <w:sz w:val="20"/>
          <w:szCs w:val="20"/>
        </w:rPr>
        <w:t xml:space="preserve"> </w:t>
      </w:r>
      <w:r w:rsidR="007A3004" w:rsidRPr="001E3434">
        <w:rPr>
          <w:rFonts w:ascii="Arial" w:hAnsi="Arial" w:cs="Arial"/>
          <w:sz w:val="20"/>
          <w:szCs w:val="20"/>
        </w:rPr>
        <w:t>shall survive any termination or expiration of this Agreement according to their terms.</w:t>
      </w:r>
    </w:p>
    <w:p w14:paraId="2FE06368" w14:textId="77777777" w:rsidR="007A3004" w:rsidRPr="001E3434" w:rsidRDefault="007A3004" w:rsidP="004012CF">
      <w:pPr>
        <w:jc w:val="both"/>
        <w:rPr>
          <w:rFonts w:ascii="Arial" w:hAnsi="Arial" w:cs="Arial"/>
          <w:sz w:val="20"/>
          <w:szCs w:val="20"/>
        </w:rPr>
      </w:pPr>
    </w:p>
    <w:p w14:paraId="4E5258C2" w14:textId="2A6F42F7" w:rsidR="001A6859" w:rsidRDefault="001D5A0E" w:rsidP="00FE0A10">
      <w:pPr>
        <w:jc w:val="both"/>
        <w:rPr>
          <w:rFonts w:ascii="Arial" w:hAnsi="Arial" w:cs="Arial"/>
          <w:sz w:val="20"/>
          <w:szCs w:val="20"/>
        </w:rPr>
      </w:pPr>
      <w:r>
        <w:rPr>
          <w:rFonts w:ascii="Arial" w:hAnsi="Arial" w:cs="Arial"/>
          <w:sz w:val="20"/>
          <w:szCs w:val="20"/>
        </w:rPr>
        <w:t>13</w:t>
      </w:r>
      <w:r w:rsidR="0064453A" w:rsidRPr="001E3434">
        <w:rPr>
          <w:rFonts w:ascii="Arial" w:hAnsi="Arial" w:cs="Arial"/>
          <w:sz w:val="20"/>
          <w:szCs w:val="20"/>
        </w:rPr>
        <w:t xml:space="preserve">. </w:t>
      </w:r>
      <w:r w:rsidR="001A6859" w:rsidRPr="00831B0D">
        <w:rPr>
          <w:rFonts w:ascii="Arial" w:hAnsi="Arial" w:cs="Arial"/>
          <w:sz w:val="20"/>
          <w:szCs w:val="20"/>
          <w:u w:val="single"/>
        </w:rPr>
        <w:t>DISCLAIMER</w:t>
      </w:r>
      <w:r w:rsidR="0018727A">
        <w:rPr>
          <w:rFonts w:ascii="Arial" w:hAnsi="Arial" w:cs="Arial"/>
          <w:sz w:val="20"/>
          <w:szCs w:val="20"/>
          <w:u w:val="single"/>
        </w:rPr>
        <w:t xml:space="preserve"> OF WARRANTIE</w:t>
      </w:r>
      <w:r w:rsidR="00CA2DE8" w:rsidRPr="00831B0D">
        <w:rPr>
          <w:rFonts w:ascii="Arial" w:hAnsi="Arial" w:cs="Arial"/>
          <w:sz w:val="20"/>
          <w:szCs w:val="20"/>
          <w:u w:val="single"/>
        </w:rPr>
        <w:t>S</w:t>
      </w:r>
      <w:r w:rsidR="0064453A" w:rsidRPr="001E3434">
        <w:rPr>
          <w:rFonts w:ascii="Arial" w:hAnsi="Arial" w:cs="Arial"/>
          <w:sz w:val="20"/>
          <w:szCs w:val="20"/>
        </w:rPr>
        <w:t xml:space="preserve">.  </w:t>
      </w:r>
      <w:r w:rsidR="00821CF0">
        <w:rPr>
          <w:rFonts w:ascii="Arial" w:hAnsi="Arial" w:cs="Arial"/>
          <w:sz w:val="20"/>
          <w:szCs w:val="20"/>
        </w:rPr>
        <w:t xml:space="preserve">THE </w:t>
      </w:r>
      <w:r w:rsidR="00E27B9A" w:rsidRPr="001E3434">
        <w:rPr>
          <w:rFonts w:ascii="Arial" w:hAnsi="Arial" w:cs="Arial"/>
          <w:sz w:val="20"/>
          <w:szCs w:val="20"/>
        </w:rPr>
        <w:t>LICENSED SOFTWARE</w:t>
      </w:r>
      <w:r w:rsidR="003C4259">
        <w:rPr>
          <w:rFonts w:ascii="Arial" w:hAnsi="Arial" w:cs="Arial"/>
          <w:sz w:val="20"/>
          <w:szCs w:val="20"/>
        </w:rPr>
        <w:t xml:space="preserve"> AND </w:t>
      </w:r>
      <w:r w:rsidR="00BF1254">
        <w:rPr>
          <w:rFonts w:ascii="Arial" w:hAnsi="Arial" w:cs="Arial"/>
          <w:sz w:val="20"/>
          <w:szCs w:val="20"/>
        </w:rPr>
        <w:t>THIRD PARTY SOFTWARE</w:t>
      </w:r>
      <w:r w:rsidR="00E27B9A" w:rsidRPr="001E3434">
        <w:rPr>
          <w:rFonts w:ascii="Arial" w:hAnsi="Arial" w:cs="Arial"/>
          <w:sz w:val="20"/>
          <w:szCs w:val="20"/>
        </w:rPr>
        <w:t xml:space="preserve"> </w:t>
      </w:r>
      <w:r w:rsidR="00187602">
        <w:rPr>
          <w:rFonts w:ascii="Arial" w:hAnsi="Arial" w:cs="Arial"/>
          <w:sz w:val="20"/>
          <w:szCs w:val="20"/>
        </w:rPr>
        <w:t xml:space="preserve">AND ANY SUPPORT </w:t>
      </w:r>
      <w:r w:rsidR="003C4259">
        <w:rPr>
          <w:rFonts w:ascii="Arial" w:hAnsi="Arial" w:cs="Arial"/>
          <w:sz w:val="20"/>
          <w:szCs w:val="20"/>
        </w:rPr>
        <w:t>ARE</w:t>
      </w:r>
      <w:r w:rsidR="003C4259" w:rsidRPr="001E3434">
        <w:rPr>
          <w:rFonts w:ascii="Arial" w:hAnsi="Arial" w:cs="Arial"/>
          <w:sz w:val="20"/>
          <w:szCs w:val="20"/>
        </w:rPr>
        <w:t xml:space="preserve"> </w:t>
      </w:r>
      <w:r w:rsidR="00E27B9A" w:rsidRPr="001E3434">
        <w:rPr>
          <w:rFonts w:ascii="Arial" w:hAnsi="Arial" w:cs="Arial"/>
          <w:sz w:val="20"/>
          <w:szCs w:val="20"/>
        </w:rPr>
        <w:t>PROVIDED "AS IS" WITHOUT</w:t>
      </w:r>
      <w:r w:rsidR="00E145C9">
        <w:rPr>
          <w:rFonts w:ascii="Arial" w:hAnsi="Arial" w:cs="Arial"/>
          <w:sz w:val="20"/>
          <w:szCs w:val="20"/>
        </w:rPr>
        <w:t xml:space="preserve"> REPRESENTATION OR</w:t>
      </w:r>
      <w:r w:rsidR="00E27B9A" w:rsidRPr="001E3434">
        <w:rPr>
          <w:rFonts w:ascii="Arial" w:hAnsi="Arial" w:cs="Arial"/>
          <w:sz w:val="20"/>
          <w:szCs w:val="20"/>
        </w:rPr>
        <w:t xml:space="preserve"> WARRANTY OF ANY KIND, AND ANALOG DEVICES, FOR ITSELF AND ITS </w:t>
      </w:r>
      <w:r w:rsidR="00F9630C">
        <w:rPr>
          <w:rFonts w:ascii="Arial" w:hAnsi="Arial" w:cs="Arial"/>
          <w:sz w:val="20"/>
          <w:szCs w:val="20"/>
        </w:rPr>
        <w:t>AFFILIATES</w:t>
      </w:r>
      <w:r w:rsidR="00E27B9A" w:rsidRPr="001E3434">
        <w:rPr>
          <w:rFonts w:ascii="Arial" w:hAnsi="Arial" w:cs="Arial"/>
          <w:sz w:val="20"/>
          <w:szCs w:val="20"/>
        </w:rPr>
        <w:t>,</w:t>
      </w:r>
      <w:r w:rsidR="00E145C9">
        <w:rPr>
          <w:rFonts w:ascii="Arial" w:hAnsi="Arial" w:cs="Arial"/>
          <w:sz w:val="20"/>
          <w:szCs w:val="20"/>
        </w:rPr>
        <w:t xml:space="preserve"> </w:t>
      </w:r>
      <w:r w:rsidR="00E27B9A" w:rsidRPr="001E3434">
        <w:rPr>
          <w:rFonts w:ascii="Arial" w:hAnsi="Arial" w:cs="Arial"/>
          <w:sz w:val="20"/>
          <w:szCs w:val="20"/>
        </w:rPr>
        <w:t xml:space="preserve">HEREBY DISCLAIMS ALL </w:t>
      </w:r>
      <w:r w:rsidR="00F9630C">
        <w:rPr>
          <w:rFonts w:ascii="Arial" w:hAnsi="Arial" w:cs="Arial"/>
          <w:sz w:val="20"/>
          <w:szCs w:val="20"/>
        </w:rPr>
        <w:t xml:space="preserve">REPRESENTATIONS AND </w:t>
      </w:r>
      <w:r w:rsidR="00E27B9A" w:rsidRPr="001E3434">
        <w:rPr>
          <w:rFonts w:ascii="Arial" w:hAnsi="Arial" w:cs="Arial"/>
          <w:sz w:val="20"/>
          <w:szCs w:val="20"/>
        </w:rPr>
        <w:t>WARRANTIES, WHETHER EXPRESS OR IMPLIED, ORAL OR WRITTEN, WITH RESPECT TO THE LICENSED SOFTWARE</w:t>
      </w:r>
      <w:r w:rsidR="003C4259">
        <w:rPr>
          <w:rFonts w:ascii="Arial" w:hAnsi="Arial" w:cs="Arial"/>
          <w:sz w:val="20"/>
          <w:szCs w:val="20"/>
        </w:rPr>
        <w:t xml:space="preserve"> AND </w:t>
      </w:r>
      <w:r w:rsidR="00BF1254">
        <w:rPr>
          <w:rFonts w:ascii="Arial" w:hAnsi="Arial" w:cs="Arial"/>
          <w:sz w:val="20"/>
          <w:szCs w:val="20"/>
        </w:rPr>
        <w:t>THIRD PARTY SOFTWARE</w:t>
      </w:r>
      <w:r w:rsidR="00187602">
        <w:rPr>
          <w:rFonts w:ascii="Arial" w:hAnsi="Arial" w:cs="Arial"/>
          <w:sz w:val="20"/>
          <w:szCs w:val="20"/>
        </w:rPr>
        <w:t xml:space="preserve"> AND ANY SUPPORT</w:t>
      </w:r>
      <w:r w:rsidR="0064453A" w:rsidRPr="001E3434">
        <w:rPr>
          <w:rFonts w:ascii="Arial" w:hAnsi="Arial" w:cs="Arial"/>
          <w:sz w:val="20"/>
          <w:szCs w:val="20"/>
        </w:rPr>
        <w:t xml:space="preserve">, INCLUDING, BUT NOT LIMITED TO, ANY EXPRESS </w:t>
      </w:r>
      <w:r w:rsidR="00E145C9">
        <w:rPr>
          <w:rFonts w:ascii="Arial" w:hAnsi="Arial" w:cs="Arial"/>
          <w:sz w:val="20"/>
          <w:szCs w:val="20"/>
        </w:rPr>
        <w:t>OR</w:t>
      </w:r>
      <w:r w:rsidR="00E145C9" w:rsidRPr="001E3434">
        <w:rPr>
          <w:rFonts w:ascii="Arial" w:hAnsi="Arial" w:cs="Arial"/>
          <w:sz w:val="20"/>
          <w:szCs w:val="20"/>
        </w:rPr>
        <w:t xml:space="preserve"> </w:t>
      </w:r>
      <w:r w:rsidR="0064453A" w:rsidRPr="001E3434">
        <w:rPr>
          <w:rFonts w:ascii="Arial" w:hAnsi="Arial" w:cs="Arial"/>
          <w:sz w:val="20"/>
          <w:szCs w:val="20"/>
        </w:rPr>
        <w:t xml:space="preserve">IMPLIED WARRANTIES OF MERCHANTABILITY; FITNESS FOR </w:t>
      </w:r>
      <w:r w:rsidR="00E145C9">
        <w:rPr>
          <w:rFonts w:ascii="Arial" w:hAnsi="Arial" w:cs="Arial"/>
          <w:sz w:val="20"/>
          <w:szCs w:val="20"/>
        </w:rPr>
        <w:t xml:space="preserve">ANY </w:t>
      </w:r>
      <w:r w:rsidR="00D15466" w:rsidRPr="001E3434">
        <w:rPr>
          <w:rFonts w:ascii="Arial" w:hAnsi="Arial" w:cs="Arial"/>
          <w:sz w:val="20"/>
          <w:szCs w:val="20"/>
        </w:rPr>
        <w:t xml:space="preserve">PARTICULAR </w:t>
      </w:r>
      <w:r w:rsidR="0064453A" w:rsidRPr="001E3434">
        <w:rPr>
          <w:rFonts w:ascii="Arial" w:hAnsi="Arial" w:cs="Arial"/>
          <w:sz w:val="20"/>
          <w:szCs w:val="20"/>
        </w:rPr>
        <w:t xml:space="preserve">PURPOSE; </w:t>
      </w:r>
      <w:r w:rsidR="0055609E" w:rsidRPr="001E3434">
        <w:rPr>
          <w:rFonts w:ascii="Arial" w:hAnsi="Arial" w:cs="Arial"/>
          <w:sz w:val="20"/>
          <w:szCs w:val="20"/>
        </w:rPr>
        <w:t xml:space="preserve">QUALITY </w:t>
      </w:r>
      <w:r w:rsidR="00B36B73">
        <w:rPr>
          <w:rFonts w:ascii="Arial" w:hAnsi="Arial" w:cs="Arial"/>
          <w:sz w:val="20"/>
          <w:szCs w:val="20"/>
        </w:rPr>
        <w:t>AND</w:t>
      </w:r>
      <w:r w:rsidR="0055609E" w:rsidRPr="001E3434">
        <w:rPr>
          <w:rFonts w:ascii="Arial" w:hAnsi="Arial" w:cs="Arial"/>
          <w:sz w:val="20"/>
          <w:szCs w:val="20"/>
        </w:rPr>
        <w:t xml:space="preserve"> </w:t>
      </w:r>
      <w:r w:rsidR="0064453A" w:rsidRPr="001E3434">
        <w:rPr>
          <w:rFonts w:ascii="Arial" w:hAnsi="Arial" w:cs="Arial"/>
          <w:sz w:val="20"/>
          <w:szCs w:val="20"/>
        </w:rPr>
        <w:t xml:space="preserve">ACCURACY OF INFORMATIONAL CONTENT; NON-INFRINGEMENT; QUIET ENJOYMENT; </w:t>
      </w:r>
      <w:r w:rsidR="00292781">
        <w:rPr>
          <w:rFonts w:ascii="Arial" w:hAnsi="Arial" w:cs="Arial"/>
          <w:sz w:val="20"/>
          <w:szCs w:val="20"/>
        </w:rPr>
        <w:t>AND</w:t>
      </w:r>
      <w:r w:rsidR="00292781" w:rsidRPr="001E3434">
        <w:rPr>
          <w:rFonts w:ascii="Arial" w:hAnsi="Arial" w:cs="Arial"/>
          <w:sz w:val="20"/>
          <w:szCs w:val="20"/>
        </w:rPr>
        <w:t xml:space="preserve"> </w:t>
      </w:r>
      <w:r w:rsidR="0064453A" w:rsidRPr="001E3434">
        <w:rPr>
          <w:rFonts w:ascii="Arial" w:hAnsi="Arial" w:cs="Arial"/>
          <w:sz w:val="20"/>
          <w:szCs w:val="20"/>
        </w:rPr>
        <w:t xml:space="preserve">TITLE.  LICENSEE AGREES THAT ANY EFFORTS BY </w:t>
      </w:r>
      <w:r w:rsidR="003967CB" w:rsidRPr="001E3434">
        <w:rPr>
          <w:rFonts w:ascii="Arial" w:hAnsi="Arial" w:cs="Arial"/>
          <w:sz w:val="20"/>
          <w:szCs w:val="20"/>
        </w:rPr>
        <w:t xml:space="preserve">ANALOG DEVICES </w:t>
      </w:r>
      <w:r w:rsidR="00E145C9">
        <w:rPr>
          <w:rFonts w:ascii="Arial" w:hAnsi="Arial" w:cs="Arial"/>
          <w:sz w:val="20"/>
          <w:szCs w:val="20"/>
        </w:rPr>
        <w:t xml:space="preserve">OR ITS AFFILIATES </w:t>
      </w:r>
      <w:r w:rsidR="003967CB" w:rsidRPr="001E3434">
        <w:rPr>
          <w:rFonts w:ascii="Arial" w:hAnsi="Arial" w:cs="Arial"/>
          <w:sz w:val="20"/>
          <w:szCs w:val="20"/>
        </w:rPr>
        <w:t xml:space="preserve">TO MODIFY OR UPDATE </w:t>
      </w:r>
      <w:r w:rsidR="00821CF0">
        <w:rPr>
          <w:rFonts w:ascii="Arial" w:hAnsi="Arial" w:cs="Arial"/>
          <w:sz w:val="20"/>
          <w:szCs w:val="20"/>
        </w:rPr>
        <w:t xml:space="preserve">THE </w:t>
      </w:r>
      <w:r w:rsidR="003967CB" w:rsidRPr="001E3434">
        <w:rPr>
          <w:rFonts w:ascii="Arial" w:hAnsi="Arial" w:cs="Arial"/>
          <w:sz w:val="20"/>
          <w:szCs w:val="20"/>
        </w:rPr>
        <w:t>LICENSED SOFTWARE</w:t>
      </w:r>
      <w:r w:rsidR="003C4259">
        <w:rPr>
          <w:rFonts w:ascii="Arial" w:hAnsi="Arial" w:cs="Arial"/>
          <w:sz w:val="20"/>
          <w:szCs w:val="20"/>
        </w:rPr>
        <w:t xml:space="preserve"> OR </w:t>
      </w:r>
      <w:r w:rsidR="00BF1254">
        <w:rPr>
          <w:rFonts w:ascii="Arial" w:hAnsi="Arial" w:cs="Arial"/>
          <w:sz w:val="20"/>
          <w:szCs w:val="20"/>
        </w:rPr>
        <w:t>THIRD PARTY SOFTWARE</w:t>
      </w:r>
      <w:r w:rsidR="0064453A" w:rsidRPr="001E3434">
        <w:rPr>
          <w:rFonts w:ascii="Arial" w:hAnsi="Arial" w:cs="Arial"/>
          <w:sz w:val="20"/>
          <w:szCs w:val="20"/>
        </w:rPr>
        <w:t xml:space="preserve"> </w:t>
      </w:r>
      <w:r w:rsidR="00187602">
        <w:rPr>
          <w:rFonts w:ascii="Arial" w:hAnsi="Arial" w:cs="Arial"/>
          <w:sz w:val="20"/>
          <w:szCs w:val="20"/>
        </w:rPr>
        <w:t xml:space="preserve">OR PROVIDE SUPPORT </w:t>
      </w:r>
      <w:r w:rsidR="0064453A" w:rsidRPr="001E3434">
        <w:rPr>
          <w:rFonts w:ascii="Arial" w:hAnsi="Arial" w:cs="Arial"/>
          <w:sz w:val="20"/>
          <w:szCs w:val="20"/>
        </w:rPr>
        <w:t xml:space="preserve">SHALL NOT BE DEEMED A WAIVER OF THESE LIMITATIONS, AND THAT ANY </w:t>
      </w:r>
      <w:r w:rsidR="003967CB" w:rsidRPr="001E3434">
        <w:rPr>
          <w:rFonts w:ascii="Arial" w:hAnsi="Arial" w:cs="Arial"/>
          <w:sz w:val="20"/>
          <w:szCs w:val="20"/>
        </w:rPr>
        <w:t>ANALOG DEVICES</w:t>
      </w:r>
      <w:r w:rsidR="0064453A" w:rsidRPr="001E3434">
        <w:rPr>
          <w:rFonts w:ascii="Arial" w:hAnsi="Arial" w:cs="Arial"/>
          <w:sz w:val="20"/>
          <w:szCs w:val="20"/>
        </w:rPr>
        <w:t xml:space="preserve"> WARRANTIES SHALL NOT BE DEEMED TO HAVE FAILED OF THEIR ESSENTIAL PURPOSE.  </w:t>
      </w:r>
      <w:r w:rsidR="00FE0A10" w:rsidRPr="00FE0A10">
        <w:t xml:space="preserve"> </w:t>
      </w:r>
    </w:p>
    <w:p w14:paraId="4823EB5C" w14:textId="77777777" w:rsidR="0064453A" w:rsidRPr="001E3434" w:rsidRDefault="0064453A" w:rsidP="004012CF">
      <w:pPr>
        <w:jc w:val="both"/>
        <w:rPr>
          <w:rFonts w:ascii="Arial" w:hAnsi="Arial" w:cs="Arial"/>
          <w:sz w:val="20"/>
          <w:szCs w:val="20"/>
        </w:rPr>
      </w:pPr>
    </w:p>
    <w:p w14:paraId="2508FCF1" w14:textId="504FFEAA" w:rsidR="009740AF" w:rsidRDefault="001D5A0E" w:rsidP="004012CF">
      <w:pPr>
        <w:jc w:val="both"/>
        <w:rPr>
          <w:rFonts w:ascii="Arial" w:hAnsi="Arial" w:cs="Arial"/>
          <w:sz w:val="20"/>
          <w:szCs w:val="20"/>
        </w:rPr>
      </w:pPr>
      <w:r>
        <w:rPr>
          <w:rFonts w:ascii="Arial" w:hAnsi="Arial" w:cs="Arial"/>
          <w:sz w:val="20"/>
          <w:szCs w:val="20"/>
        </w:rPr>
        <w:t>14</w:t>
      </w:r>
      <w:r w:rsidR="00D54727" w:rsidRPr="001E3434">
        <w:rPr>
          <w:rFonts w:ascii="Arial" w:hAnsi="Arial" w:cs="Arial"/>
          <w:sz w:val="20"/>
          <w:szCs w:val="20"/>
        </w:rPr>
        <w:t xml:space="preserve">.  </w:t>
      </w:r>
      <w:r w:rsidR="00D54727" w:rsidRPr="001E3434">
        <w:rPr>
          <w:rFonts w:ascii="Arial" w:hAnsi="Arial" w:cs="Arial"/>
          <w:sz w:val="20"/>
          <w:szCs w:val="20"/>
          <w:u w:val="single"/>
        </w:rPr>
        <w:t>Limitation of Liability</w:t>
      </w:r>
      <w:r w:rsidR="00D54727" w:rsidRPr="001E3434">
        <w:rPr>
          <w:rFonts w:ascii="Arial" w:hAnsi="Arial" w:cs="Arial"/>
          <w:sz w:val="20"/>
          <w:szCs w:val="20"/>
        </w:rPr>
        <w:t xml:space="preserve">.  </w:t>
      </w:r>
      <w:r w:rsidR="009740AF" w:rsidRPr="009740AF">
        <w:rPr>
          <w:rFonts w:ascii="Arial" w:hAnsi="Arial" w:cs="Arial"/>
          <w:sz w:val="20"/>
          <w:szCs w:val="20"/>
        </w:rPr>
        <w:t xml:space="preserve">TO THE MAXIMUM EXTENT PERMITTED BY LAW </w:t>
      </w:r>
      <w:r w:rsidR="009740AF">
        <w:rPr>
          <w:rFonts w:ascii="Arial" w:hAnsi="Arial" w:cs="Arial"/>
          <w:sz w:val="20"/>
          <w:szCs w:val="20"/>
        </w:rPr>
        <w:t>ANALOG DEVICES</w:t>
      </w:r>
      <w:r w:rsidR="009740AF" w:rsidRPr="009740AF">
        <w:rPr>
          <w:rFonts w:ascii="Arial" w:hAnsi="Arial" w:cs="Arial"/>
          <w:sz w:val="20"/>
          <w:szCs w:val="20"/>
        </w:rPr>
        <w:t xml:space="preserve"> (INCLUDING ITS </w:t>
      </w:r>
      <w:r w:rsidR="000D1336">
        <w:rPr>
          <w:rFonts w:ascii="Arial" w:hAnsi="Arial" w:cs="Arial"/>
          <w:sz w:val="20"/>
          <w:szCs w:val="20"/>
        </w:rPr>
        <w:t>AFFILIATES</w:t>
      </w:r>
      <w:r w:rsidR="009740AF" w:rsidRPr="009740AF">
        <w:rPr>
          <w:rFonts w:ascii="Arial" w:hAnsi="Arial" w:cs="Arial"/>
          <w:sz w:val="20"/>
          <w:szCs w:val="20"/>
        </w:rPr>
        <w:t xml:space="preserve">) SHALL NOT BE LIABLE FOR ANY DAMAGES ARISING FROM OR RELATED TO THE </w:t>
      </w:r>
      <w:r w:rsidR="009740AF">
        <w:rPr>
          <w:rFonts w:ascii="Arial" w:hAnsi="Arial" w:cs="Arial"/>
          <w:sz w:val="20"/>
          <w:szCs w:val="20"/>
        </w:rPr>
        <w:t xml:space="preserve">LICENSED </w:t>
      </w:r>
      <w:r w:rsidR="009740AF" w:rsidRPr="009740AF">
        <w:rPr>
          <w:rFonts w:ascii="Arial" w:hAnsi="Arial" w:cs="Arial"/>
          <w:sz w:val="20"/>
          <w:szCs w:val="20"/>
        </w:rPr>
        <w:t xml:space="preserve">SOFTWARE, </w:t>
      </w:r>
      <w:r w:rsidR="009740AF">
        <w:rPr>
          <w:rFonts w:ascii="Arial" w:hAnsi="Arial" w:cs="Arial"/>
          <w:sz w:val="20"/>
          <w:szCs w:val="20"/>
        </w:rPr>
        <w:t xml:space="preserve">THIRD PARTY SOFTWARE, THEIR </w:t>
      </w:r>
      <w:r w:rsidR="009740AF" w:rsidRPr="009740AF">
        <w:rPr>
          <w:rFonts w:ascii="Arial" w:hAnsi="Arial" w:cs="Arial"/>
          <w:sz w:val="20"/>
          <w:szCs w:val="20"/>
        </w:rPr>
        <w:t xml:space="preserve">USE OR ANY RELATED INFORMATION AND/OR </w:t>
      </w:r>
      <w:r w:rsidR="00665AA4">
        <w:rPr>
          <w:rFonts w:ascii="Arial" w:hAnsi="Arial" w:cs="Arial"/>
          <w:sz w:val="20"/>
          <w:szCs w:val="20"/>
        </w:rPr>
        <w:t>SUPPORT</w:t>
      </w:r>
      <w:r w:rsidR="009740AF" w:rsidRPr="009740AF">
        <w:rPr>
          <w:rFonts w:ascii="Arial" w:hAnsi="Arial" w:cs="Arial"/>
          <w:sz w:val="20"/>
          <w:szCs w:val="20"/>
        </w:rPr>
        <w:t xml:space="preserve">, INCLUDING BUT NOT LIMITED TO ANY INDIRECT, INCIDENTAL, SPECIAL, PUNITIVE, EXEMPLARY, CONSEQUENTIAL OR </w:t>
      </w:r>
      <w:r w:rsidR="009740AF" w:rsidRPr="009740AF">
        <w:rPr>
          <w:rFonts w:ascii="Arial" w:hAnsi="Arial" w:cs="Arial"/>
          <w:sz w:val="20"/>
          <w:szCs w:val="20"/>
        </w:rPr>
        <w:lastRenderedPageBreak/>
        <w:t xml:space="preserve">ANALOGOUS DAMAGES (INCLUDING WITHOUT LIMITATION ANY DAMAGES RESULTING FROM LOSS OF USE, DATA, REVENUE, PROFITS, OR SAVINGS, COMPUTER DAMAGE OR ANY OTHER CAUSE), UNDER ANY LEGAL THEORY (INCLUDING WITHOUT LIMITATION CONTRACT, WARRANTY, TORT, NEGLIGENCE, STRICT OR PRODUCT LIABILITY), EVEN IF IT HAS BEEN INFORMED OF THE POSSIBILITY OF SUCH DAMAGES.  </w:t>
      </w:r>
    </w:p>
    <w:p w14:paraId="64DC7F31" w14:textId="77777777" w:rsidR="009740AF" w:rsidRDefault="009740AF" w:rsidP="004012CF">
      <w:pPr>
        <w:jc w:val="both"/>
        <w:rPr>
          <w:rFonts w:ascii="Arial" w:hAnsi="Arial" w:cs="Arial"/>
          <w:sz w:val="20"/>
          <w:szCs w:val="20"/>
        </w:rPr>
      </w:pPr>
    </w:p>
    <w:p w14:paraId="7A086C3D" w14:textId="39890C62" w:rsidR="00D54727" w:rsidRPr="00A02EE9" w:rsidRDefault="00780027" w:rsidP="004012CF">
      <w:pPr>
        <w:jc w:val="both"/>
        <w:rPr>
          <w:rFonts w:ascii="Arial" w:hAnsi="Arial" w:cs="Arial"/>
          <w:sz w:val="20"/>
          <w:szCs w:val="20"/>
        </w:rPr>
      </w:pPr>
      <w:r w:rsidRPr="001E3434">
        <w:rPr>
          <w:rFonts w:ascii="Arial" w:hAnsi="Arial" w:cs="Arial"/>
          <w:sz w:val="20"/>
          <w:szCs w:val="20"/>
        </w:rPr>
        <w:t>IN NO EVENT SHALL ANALOG DEVICES’</w:t>
      </w:r>
      <w:r w:rsidR="00764FC3" w:rsidRPr="001E3434">
        <w:rPr>
          <w:rFonts w:ascii="Arial" w:hAnsi="Arial" w:cs="Arial"/>
          <w:sz w:val="20"/>
          <w:szCs w:val="20"/>
        </w:rPr>
        <w:t xml:space="preserve"> </w:t>
      </w:r>
      <w:r w:rsidR="00F93C39" w:rsidRPr="001E3434">
        <w:rPr>
          <w:rFonts w:ascii="Arial" w:hAnsi="Arial" w:cs="Arial"/>
          <w:sz w:val="20"/>
          <w:szCs w:val="20"/>
        </w:rPr>
        <w:t xml:space="preserve">CUMULATIVE LIABILITY FOR </w:t>
      </w:r>
      <w:r w:rsidR="00F93C39" w:rsidRPr="00A02EE9">
        <w:rPr>
          <w:rFonts w:ascii="Arial" w:hAnsi="Arial" w:cs="Arial"/>
          <w:sz w:val="20"/>
          <w:szCs w:val="20"/>
        </w:rPr>
        <w:t xml:space="preserve">DAMAGES TO LICENSEE FOR ANY AND ALL CAUSES WHATSOEVER, REGARDLESS OF THE FORM OF ANY CLAIMS OR ACTIONS, </w:t>
      </w:r>
      <w:r w:rsidRPr="00A02EE9">
        <w:rPr>
          <w:rFonts w:ascii="Arial" w:hAnsi="Arial" w:cs="Arial"/>
          <w:sz w:val="20"/>
          <w:szCs w:val="20"/>
        </w:rPr>
        <w:t xml:space="preserve">EXCEED </w:t>
      </w:r>
      <w:r w:rsidR="00A02EE9" w:rsidRPr="00A02EE9">
        <w:rPr>
          <w:rFonts w:ascii="Arial" w:hAnsi="Arial" w:cs="Arial"/>
          <w:sz w:val="20"/>
          <w:szCs w:val="20"/>
        </w:rPr>
        <w:t xml:space="preserve">THE GREATER OF (1) ONE HUNDRED U.S. DOLLARS ($100.00 U.S.) OR (2) THE AMOUNT PAID TO ANALOG DEVICES HEREUNDER FOR THE LICENSED SOFTWARE. </w:t>
      </w:r>
      <w:r w:rsidR="00D54727" w:rsidRPr="00A02EE9">
        <w:rPr>
          <w:rFonts w:ascii="Arial" w:hAnsi="Arial" w:cs="Arial"/>
          <w:sz w:val="20"/>
          <w:szCs w:val="20"/>
        </w:rPr>
        <w:t xml:space="preserve"> </w:t>
      </w:r>
      <w:r w:rsidR="005E1D56" w:rsidRPr="005E1D56">
        <w:rPr>
          <w:rFonts w:ascii="Arial" w:hAnsi="Arial" w:cs="Arial"/>
          <w:sz w:val="20"/>
          <w:szCs w:val="20"/>
        </w:rPr>
        <w:t>ANALOG DEVICES’ AFFILIATES</w:t>
      </w:r>
      <w:r w:rsidR="00F80A93">
        <w:rPr>
          <w:rFonts w:ascii="Arial" w:hAnsi="Arial" w:cs="Arial"/>
          <w:sz w:val="20"/>
          <w:szCs w:val="20"/>
        </w:rPr>
        <w:t>, LICENSORS AND SUPPLIERS</w:t>
      </w:r>
      <w:r w:rsidR="005E1D56" w:rsidRPr="005E1D56">
        <w:rPr>
          <w:rFonts w:ascii="Arial" w:hAnsi="Arial" w:cs="Arial"/>
          <w:sz w:val="20"/>
          <w:szCs w:val="20"/>
        </w:rPr>
        <w:t xml:space="preserve"> SHALL HAVE NO LIABILITY WHATSOEVER UNDER THIS AGREEMENT OR IN CONNECTION WITH THE LICENSED SOFTWARE OR ITS USE.</w:t>
      </w:r>
    </w:p>
    <w:p w14:paraId="302D6083" w14:textId="77777777" w:rsidR="00292781" w:rsidRPr="00A02EE9" w:rsidRDefault="00292781" w:rsidP="004012CF">
      <w:pPr>
        <w:jc w:val="both"/>
        <w:rPr>
          <w:rFonts w:ascii="Arial" w:hAnsi="Arial" w:cs="Arial"/>
          <w:sz w:val="20"/>
          <w:szCs w:val="20"/>
        </w:rPr>
      </w:pPr>
    </w:p>
    <w:p w14:paraId="57DC6146" w14:textId="7EE00CC6" w:rsidR="00F93C39" w:rsidRDefault="00292781" w:rsidP="004012CF">
      <w:pPr>
        <w:jc w:val="both"/>
        <w:rPr>
          <w:rFonts w:ascii="Arial" w:hAnsi="Arial" w:cs="Arial"/>
          <w:sz w:val="20"/>
          <w:szCs w:val="20"/>
        </w:rPr>
      </w:pPr>
      <w:r w:rsidRPr="001E3434">
        <w:rPr>
          <w:rFonts w:ascii="Arial" w:hAnsi="Arial" w:cs="Arial"/>
          <w:sz w:val="20"/>
          <w:szCs w:val="20"/>
        </w:rPr>
        <w:t>Some jurisdictions do not permit the exclusion or limitation of liability for consequential</w:t>
      </w:r>
      <w:r w:rsidR="00293614">
        <w:rPr>
          <w:rFonts w:ascii="Arial" w:hAnsi="Arial" w:cs="Arial"/>
          <w:sz w:val="20"/>
          <w:szCs w:val="20"/>
        </w:rPr>
        <w:t>,</w:t>
      </w:r>
      <w:r w:rsidRPr="001E3434">
        <w:rPr>
          <w:rFonts w:ascii="Arial" w:hAnsi="Arial" w:cs="Arial"/>
          <w:sz w:val="20"/>
          <w:szCs w:val="20"/>
        </w:rPr>
        <w:t xml:space="preserve"> incidental </w:t>
      </w:r>
      <w:r w:rsidR="00293614">
        <w:rPr>
          <w:rFonts w:ascii="Arial" w:hAnsi="Arial" w:cs="Arial"/>
          <w:sz w:val="20"/>
          <w:szCs w:val="20"/>
        </w:rPr>
        <w:t xml:space="preserve">or other </w:t>
      </w:r>
      <w:r w:rsidRPr="001E3434">
        <w:rPr>
          <w:rFonts w:ascii="Arial" w:hAnsi="Arial" w:cs="Arial"/>
          <w:sz w:val="20"/>
          <w:szCs w:val="20"/>
        </w:rPr>
        <w:t>damages, and, as such, some portion of the above limitation may not apply to Licensee.  In such jurisdictions, Analog Devices' liability is limited to the greatest extent permitted by law.</w:t>
      </w:r>
    </w:p>
    <w:p w14:paraId="3C8C928C" w14:textId="77777777" w:rsidR="00135883" w:rsidRDefault="00135883" w:rsidP="004012CF">
      <w:pPr>
        <w:jc w:val="both"/>
        <w:rPr>
          <w:rFonts w:ascii="Arial" w:hAnsi="Arial" w:cs="Arial"/>
          <w:sz w:val="20"/>
          <w:szCs w:val="20"/>
        </w:rPr>
      </w:pPr>
    </w:p>
    <w:p w14:paraId="77DECFB6" w14:textId="6DCFAA46" w:rsidR="00A03B9C" w:rsidRDefault="001D5A0E" w:rsidP="009229CD">
      <w:pPr>
        <w:jc w:val="both"/>
        <w:rPr>
          <w:rFonts w:ascii="Arial" w:hAnsi="Arial" w:cs="Arial"/>
          <w:sz w:val="20"/>
          <w:szCs w:val="20"/>
        </w:rPr>
      </w:pPr>
      <w:r>
        <w:rPr>
          <w:rFonts w:ascii="Arial" w:hAnsi="Arial" w:cs="Arial"/>
          <w:sz w:val="20"/>
          <w:szCs w:val="20"/>
        </w:rPr>
        <w:t>15</w:t>
      </w:r>
      <w:r w:rsidR="008678F4">
        <w:rPr>
          <w:rFonts w:ascii="Arial" w:hAnsi="Arial" w:cs="Arial"/>
          <w:sz w:val="20"/>
          <w:szCs w:val="20"/>
        </w:rPr>
        <w:t xml:space="preserve">. </w:t>
      </w:r>
      <w:r w:rsidR="00D25429" w:rsidRPr="00862565">
        <w:rPr>
          <w:rFonts w:ascii="Arial" w:hAnsi="Arial" w:cs="Arial"/>
          <w:sz w:val="20"/>
          <w:szCs w:val="20"/>
          <w:u w:val="single"/>
        </w:rPr>
        <w:t>HIGH RISK APPLICATIONS</w:t>
      </w:r>
      <w:r w:rsidR="00D25429">
        <w:rPr>
          <w:rFonts w:ascii="Arial" w:hAnsi="Arial" w:cs="Arial"/>
          <w:sz w:val="20"/>
          <w:szCs w:val="20"/>
        </w:rPr>
        <w:t xml:space="preserve">. </w:t>
      </w:r>
      <w:r w:rsidR="00A03B9C" w:rsidRPr="00D25429">
        <w:rPr>
          <w:rFonts w:ascii="Arial" w:hAnsi="Arial" w:cs="Arial"/>
          <w:caps/>
          <w:sz w:val="20"/>
          <w:szCs w:val="20"/>
        </w:rPr>
        <w:t xml:space="preserve">The Licensed Software is not </w:t>
      </w:r>
      <w:r w:rsidR="00D25429">
        <w:rPr>
          <w:rFonts w:ascii="Arial" w:hAnsi="Arial" w:cs="Arial"/>
          <w:caps/>
          <w:sz w:val="20"/>
          <w:szCs w:val="20"/>
        </w:rPr>
        <w:t>DESIGNED</w:t>
      </w:r>
      <w:r w:rsidR="00D25429" w:rsidRPr="00D25429">
        <w:rPr>
          <w:rFonts w:ascii="Arial" w:hAnsi="Arial" w:cs="Arial"/>
          <w:caps/>
          <w:sz w:val="20"/>
          <w:szCs w:val="20"/>
        </w:rPr>
        <w:t xml:space="preserve"> or</w:t>
      </w:r>
      <w:r w:rsidR="00A03B9C" w:rsidRPr="00D25429">
        <w:rPr>
          <w:rFonts w:ascii="Arial" w:hAnsi="Arial" w:cs="Arial"/>
          <w:caps/>
          <w:sz w:val="20"/>
          <w:szCs w:val="20"/>
        </w:rPr>
        <w:t xml:space="preserve"> intended for use in hazardous environments requiring fail-safe performance, including, without limitation, in the operation of nuclear facilities, aircraft navigation or control systems, air traffic control, life support machines</w:t>
      </w:r>
      <w:r w:rsidR="00D25429" w:rsidRPr="00D25429">
        <w:rPr>
          <w:rFonts w:ascii="Arial" w:hAnsi="Arial" w:cs="Arial"/>
          <w:caps/>
          <w:sz w:val="20"/>
          <w:szCs w:val="20"/>
        </w:rPr>
        <w:t>,</w:t>
      </w:r>
      <w:r w:rsidR="00A03B9C" w:rsidRPr="00D25429">
        <w:rPr>
          <w:rFonts w:ascii="Arial" w:hAnsi="Arial" w:cs="Arial"/>
          <w:caps/>
          <w:sz w:val="20"/>
          <w:szCs w:val="20"/>
        </w:rPr>
        <w:t xml:space="preserve"> weapons systems, </w:t>
      </w:r>
      <w:r w:rsidR="00E05928" w:rsidRPr="005E3A2D">
        <w:rPr>
          <w:rFonts w:ascii="Arial" w:hAnsi="Arial" w:cs="Arial"/>
          <w:caps/>
          <w:sz w:val="20"/>
          <w:szCs w:val="20"/>
        </w:rPr>
        <w:t>autonomous driving or other safety critical automotive applications</w:t>
      </w:r>
      <w:r w:rsidR="00E05928" w:rsidRPr="00FC7423">
        <w:rPr>
          <w:rFonts w:ascii="Arial" w:hAnsi="Arial" w:cs="Arial"/>
          <w:sz w:val="20"/>
          <w:szCs w:val="20"/>
        </w:rPr>
        <w:t>,</w:t>
      </w:r>
      <w:r w:rsidR="00E05928" w:rsidRPr="00591833">
        <w:rPr>
          <w:rFonts w:ascii="Arial" w:hAnsi="Arial" w:cs="Arial"/>
          <w:sz w:val="20"/>
          <w:szCs w:val="20"/>
        </w:rPr>
        <w:t xml:space="preserve"> </w:t>
      </w:r>
      <w:r w:rsidR="00D25429" w:rsidRPr="00D25429">
        <w:rPr>
          <w:rFonts w:ascii="Arial" w:hAnsi="Arial" w:cs="Arial"/>
          <w:caps/>
          <w:sz w:val="20"/>
          <w:szCs w:val="20"/>
        </w:rPr>
        <w:t xml:space="preserve">or any other application </w:t>
      </w:r>
      <w:r w:rsidR="00A03B9C" w:rsidRPr="00D25429">
        <w:rPr>
          <w:rFonts w:ascii="Arial" w:hAnsi="Arial" w:cs="Arial"/>
          <w:caps/>
          <w:sz w:val="20"/>
          <w:szCs w:val="20"/>
        </w:rPr>
        <w:t xml:space="preserve">in which the failure of the </w:t>
      </w:r>
      <w:r w:rsidR="00D25429" w:rsidRPr="00D25429">
        <w:rPr>
          <w:rFonts w:ascii="Arial" w:hAnsi="Arial" w:cs="Arial"/>
          <w:caps/>
          <w:sz w:val="20"/>
          <w:szCs w:val="20"/>
        </w:rPr>
        <w:t xml:space="preserve">Licensed </w:t>
      </w:r>
      <w:r w:rsidR="00A03B9C" w:rsidRPr="00D25429">
        <w:rPr>
          <w:rFonts w:ascii="Arial" w:hAnsi="Arial" w:cs="Arial"/>
          <w:caps/>
          <w:sz w:val="20"/>
          <w:szCs w:val="20"/>
        </w:rPr>
        <w:t xml:space="preserve">Software could lead to death, personal injury or severe physical or environmental damages (“High Risk Activities”).  </w:t>
      </w:r>
      <w:r w:rsidR="00821CF0">
        <w:rPr>
          <w:rFonts w:ascii="Arial" w:hAnsi="Arial" w:cs="Arial"/>
          <w:caps/>
          <w:sz w:val="20"/>
          <w:szCs w:val="20"/>
        </w:rPr>
        <w:t xml:space="preserve">THE </w:t>
      </w:r>
      <w:r w:rsidR="00D25429">
        <w:rPr>
          <w:rFonts w:ascii="Arial" w:hAnsi="Arial" w:cs="Arial"/>
          <w:sz w:val="20"/>
          <w:szCs w:val="20"/>
        </w:rPr>
        <w:t xml:space="preserve">LICENSED </w:t>
      </w:r>
      <w:r w:rsidR="009229CD">
        <w:rPr>
          <w:rFonts w:ascii="Arial" w:hAnsi="Arial" w:cs="Arial"/>
          <w:sz w:val="20"/>
          <w:szCs w:val="20"/>
        </w:rPr>
        <w:t xml:space="preserve">SOFTWARE IS NOT DESIGNED </w:t>
      </w:r>
      <w:r w:rsidR="00D25429" w:rsidRPr="001A6859">
        <w:rPr>
          <w:rFonts w:ascii="Arial" w:hAnsi="Arial" w:cs="Arial"/>
          <w:sz w:val="20"/>
          <w:szCs w:val="20"/>
        </w:rPr>
        <w:t xml:space="preserve">OR WARRANTED TO BE SUITABLE FOR USE IN </w:t>
      </w:r>
      <w:r w:rsidR="00D25429">
        <w:rPr>
          <w:rFonts w:ascii="Arial" w:hAnsi="Arial" w:cs="Arial"/>
          <w:sz w:val="20"/>
          <w:szCs w:val="20"/>
        </w:rPr>
        <w:t>CONNECTION WITH HIGH RISK ACTIVITIES</w:t>
      </w:r>
      <w:r w:rsidR="00D25429" w:rsidRPr="001A6859">
        <w:rPr>
          <w:rFonts w:ascii="Arial" w:hAnsi="Arial" w:cs="Arial"/>
          <w:sz w:val="20"/>
          <w:szCs w:val="20"/>
        </w:rPr>
        <w:t xml:space="preserve">.  </w:t>
      </w:r>
      <w:r w:rsidR="0021486B">
        <w:rPr>
          <w:rFonts w:ascii="Arial" w:hAnsi="Arial" w:cs="Arial"/>
          <w:sz w:val="20"/>
          <w:szCs w:val="20"/>
        </w:rPr>
        <w:t>USE</w:t>
      </w:r>
      <w:r w:rsidR="00D25429" w:rsidRPr="001A6859">
        <w:rPr>
          <w:rFonts w:ascii="Arial" w:hAnsi="Arial" w:cs="Arial"/>
          <w:sz w:val="20"/>
          <w:szCs w:val="20"/>
        </w:rPr>
        <w:t xml:space="preserve"> OF </w:t>
      </w:r>
      <w:r w:rsidR="00821CF0">
        <w:rPr>
          <w:rFonts w:ascii="Arial" w:hAnsi="Arial" w:cs="Arial"/>
          <w:sz w:val="20"/>
          <w:szCs w:val="20"/>
        </w:rPr>
        <w:t xml:space="preserve">THE </w:t>
      </w:r>
      <w:r w:rsidR="00D25429">
        <w:rPr>
          <w:rFonts w:ascii="Arial" w:hAnsi="Arial" w:cs="Arial"/>
          <w:sz w:val="20"/>
          <w:szCs w:val="20"/>
        </w:rPr>
        <w:t xml:space="preserve">LICENSED </w:t>
      </w:r>
      <w:r w:rsidR="00D25429" w:rsidRPr="001A6859">
        <w:rPr>
          <w:rFonts w:ascii="Arial" w:hAnsi="Arial" w:cs="Arial"/>
          <w:sz w:val="20"/>
          <w:szCs w:val="20"/>
        </w:rPr>
        <w:t xml:space="preserve">SOFTWARE IN </w:t>
      </w:r>
      <w:r w:rsidR="0021486B">
        <w:rPr>
          <w:rFonts w:ascii="Arial" w:hAnsi="Arial" w:cs="Arial"/>
          <w:sz w:val="20"/>
          <w:szCs w:val="20"/>
        </w:rPr>
        <w:t xml:space="preserve">CONNECTION WITH </w:t>
      </w:r>
      <w:r w:rsidR="00D25429">
        <w:rPr>
          <w:rFonts w:ascii="Arial" w:hAnsi="Arial" w:cs="Arial"/>
          <w:sz w:val="20"/>
          <w:szCs w:val="20"/>
        </w:rPr>
        <w:t xml:space="preserve">HIGH RISK </w:t>
      </w:r>
      <w:r w:rsidR="0021486B">
        <w:rPr>
          <w:rFonts w:ascii="Arial" w:hAnsi="Arial" w:cs="Arial"/>
          <w:sz w:val="20"/>
          <w:szCs w:val="20"/>
        </w:rPr>
        <w:t>ACTIVITIES</w:t>
      </w:r>
      <w:r w:rsidR="00D25429" w:rsidRPr="001A6859">
        <w:rPr>
          <w:rFonts w:ascii="Arial" w:hAnsi="Arial" w:cs="Arial"/>
          <w:sz w:val="20"/>
          <w:szCs w:val="20"/>
        </w:rPr>
        <w:t xml:space="preserve"> IS UNDERSTOOD TO BE FULLY AT </w:t>
      </w:r>
      <w:r w:rsidR="00D25429">
        <w:rPr>
          <w:rFonts w:ascii="Arial" w:hAnsi="Arial" w:cs="Arial"/>
          <w:sz w:val="20"/>
          <w:szCs w:val="20"/>
        </w:rPr>
        <w:t>LICENSEE’S</w:t>
      </w:r>
      <w:r w:rsidR="00D25429" w:rsidRPr="001A6859">
        <w:rPr>
          <w:rFonts w:ascii="Arial" w:hAnsi="Arial" w:cs="Arial"/>
          <w:sz w:val="20"/>
          <w:szCs w:val="20"/>
        </w:rPr>
        <w:t xml:space="preserve"> RISK.</w:t>
      </w:r>
      <w:r w:rsidR="00D25429">
        <w:rPr>
          <w:rFonts w:ascii="Arial" w:hAnsi="Arial" w:cs="Arial"/>
          <w:sz w:val="20"/>
          <w:szCs w:val="20"/>
        </w:rPr>
        <w:t xml:space="preserve">  </w:t>
      </w:r>
    </w:p>
    <w:p w14:paraId="39D36491" w14:textId="77777777" w:rsidR="008678F4" w:rsidRDefault="008678F4" w:rsidP="004012CF">
      <w:pPr>
        <w:jc w:val="both"/>
        <w:rPr>
          <w:rFonts w:ascii="Arial" w:hAnsi="Arial" w:cs="Arial"/>
          <w:sz w:val="20"/>
          <w:szCs w:val="20"/>
        </w:rPr>
      </w:pPr>
    </w:p>
    <w:p w14:paraId="7DC5D46E" w14:textId="1E6711A1" w:rsidR="0064453A" w:rsidRPr="001E3434" w:rsidRDefault="001D5A0E" w:rsidP="004012CF">
      <w:pPr>
        <w:jc w:val="both"/>
        <w:rPr>
          <w:rFonts w:ascii="Arial" w:hAnsi="Arial" w:cs="Arial"/>
          <w:sz w:val="20"/>
          <w:szCs w:val="20"/>
        </w:rPr>
      </w:pPr>
      <w:r>
        <w:rPr>
          <w:rFonts w:ascii="Arial" w:hAnsi="Arial" w:cs="Arial"/>
          <w:sz w:val="20"/>
          <w:szCs w:val="20"/>
        </w:rPr>
        <w:t>16</w:t>
      </w:r>
      <w:r w:rsidR="0064453A" w:rsidRPr="001E3434">
        <w:rPr>
          <w:rFonts w:ascii="Arial" w:hAnsi="Arial" w:cs="Arial"/>
          <w:sz w:val="20"/>
          <w:szCs w:val="20"/>
        </w:rPr>
        <w:t xml:space="preserve">. </w:t>
      </w:r>
      <w:r w:rsidR="0064453A" w:rsidRPr="001E3434">
        <w:rPr>
          <w:rFonts w:ascii="Arial" w:hAnsi="Arial" w:cs="Arial"/>
          <w:sz w:val="20"/>
          <w:szCs w:val="20"/>
          <w:u w:val="single"/>
        </w:rPr>
        <w:t>Choice of Law</w:t>
      </w:r>
      <w:r w:rsidR="0064453A" w:rsidRPr="001E3434">
        <w:rPr>
          <w:rFonts w:ascii="Arial" w:hAnsi="Arial" w:cs="Arial"/>
          <w:sz w:val="20"/>
          <w:szCs w:val="20"/>
        </w:rPr>
        <w:t xml:space="preserve">.  This Agreement </w:t>
      </w:r>
      <w:r w:rsidR="00A91AFB">
        <w:rPr>
          <w:rFonts w:ascii="Arial" w:hAnsi="Arial" w:cs="Arial"/>
          <w:sz w:val="20"/>
          <w:szCs w:val="20"/>
        </w:rPr>
        <w:t xml:space="preserve">and any dispute related to the Licensed Software </w:t>
      </w:r>
      <w:r w:rsidR="0064453A" w:rsidRPr="001E3434">
        <w:rPr>
          <w:rFonts w:ascii="Arial" w:hAnsi="Arial" w:cs="Arial"/>
          <w:sz w:val="20"/>
          <w:szCs w:val="20"/>
        </w:rPr>
        <w:t xml:space="preserve">shall be governed by the laws of the Commonwealth of Massachusetts, </w:t>
      </w:r>
      <w:r w:rsidR="00E003F2" w:rsidRPr="001E3434">
        <w:rPr>
          <w:rFonts w:ascii="Arial" w:hAnsi="Arial" w:cs="Arial"/>
          <w:sz w:val="20"/>
          <w:szCs w:val="20"/>
        </w:rPr>
        <w:t xml:space="preserve">United States of America, </w:t>
      </w:r>
      <w:r w:rsidR="0064453A" w:rsidRPr="001E3434">
        <w:rPr>
          <w:rFonts w:ascii="Arial" w:hAnsi="Arial" w:cs="Arial"/>
          <w:sz w:val="20"/>
          <w:szCs w:val="20"/>
        </w:rPr>
        <w:t>without reference to its principles of conflicts of laws</w:t>
      </w:r>
      <w:r w:rsidR="007B2EBB" w:rsidRPr="001E3434">
        <w:rPr>
          <w:rFonts w:ascii="Arial" w:hAnsi="Arial" w:cs="Arial"/>
          <w:sz w:val="20"/>
          <w:szCs w:val="20"/>
        </w:rPr>
        <w:t>, and, as to matters affecting copyrights, trademarks and patents, in addition, by applicable United States federal law</w:t>
      </w:r>
      <w:r w:rsidR="0064453A" w:rsidRPr="001E3434">
        <w:rPr>
          <w:rFonts w:ascii="Arial" w:hAnsi="Arial" w:cs="Arial"/>
          <w:sz w:val="20"/>
          <w:szCs w:val="20"/>
        </w:rPr>
        <w:t xml:space="preserve">.  The parties agree that the jurisdiction and venue of any action with respect to this Agreement shall be in a court of competent subject matter jurisdiction located in </w:t>
      </w:r>
      <w:r w:rsidR="00BD5E4C">
        <w:rPr>
          <w:rFonts w:ascii="Arial" w:hAnsi="Arial" w:cs="Arial"/>
          <w:sz w:val="20"/>
          <w:szCs w:val="20"/>
        </w:rPr>
        <w:t xml:space="preserve">Boston, </w:t>
      </w:r>
      <w:r w:rsidR="0064453A" w:rsidRPr="001E3434">
        <w:rPr>
          <w:rFonts w:ascii="Arial" w:hAnsi="Arial" w:cs="Arial"/>
          <w:sz w:val="20"/>
          <w:szCs w:val="20"/>
        </w:rPr>
        <w:t>Massachusetts, and each of the parties hereby agrees to submit itself to the exclusive jurisdiction and venue of such courts for the purpose of any such action</w:t>
      </w:r>
      <w:r w:rsidR="007B2EBB" w:rsidRPr="001E3434">
        <w:rPr>
          <w:rFonts w:ascii="Arial" w:hAnsi="Arial" w:cs="Arial"/>
          <w:sz w:val="20"/>
          <w:szCs w:val="20"/>
        </w:rPr>
        <w:t xml:space="preserve">, except that Analog Devices </w:t>
      </w:r>
      <w:r w:rsidR="00C74370" w:rsidRPr="001E3434">
        <w:rPr>
          <w:rFonts w:ascii="Arial" w:hAnsi="Arial" w:cs="Arial"/>
          <w:sz w:val="20"/>
          <w:szCs w:val="20"/>
        </w:rPr>
        <w:t xml:space="preserve">may seek </w:t>
      </w:r>
      <w:r w:rsidR="003C67B6" w:rsidRPr="003C67B6">
        <w:rPr>
          <w:rFonts w:ascii="Arial" w:hAnsi="Arial" w:cs="Arial"/>
          <w:sz w:val="20"/>
          <w:szCs w:val="20"/>
        </w:rPr>
        <w:t xml:space="preserve">equitable </w:t>
      </w:r>
      <w:r w:rsidR="003C67B6">
        <w:rPr>
          <w:rFonts w:ascii="Arial" w:hAnsi="Arial" w:cs="Arial"/>
          <w:sz w:val="20"/>
          <w:szCs w:val="20"/>
        </w:rPr>
        <w:t xml:space="preserve">(including </w:t>
      </w:r>
      <w:r w:rsidR="00C74370" w:rsidRPr="001E3434">
        <w:rPr>
          <w:rFonts w:ascii="Arial" w:hAnsi="Arial" w:cs="Arial"/>
          <w:sz w:val="20"/>
          <w:szCs w:val="20"/>
        </w:rPr>
        <w:t>injunctive</w:t>
      </w:r>
      <w:r w:rsidR="003C67B6">
        <w:rPr>
          <w:rFonts w:ascii="Arial" w:hAnsi="Arial" w:cs="Arial"/>
          <w:sz w:val="20"/>
          <w:szCs w:val="20"/>
        </w:rPr>
        <w:t>)</w:t>
      </w:r>
      <w:r w:rsidR="00C74370" w:rsidRPr="001E3434">
        <w:rPr>
          <w:rFonts w:ascii="Arial" w:hAnsi="Arial" w:cs="Arial"/>
          <w:sz w:val="20"/>
          <w:szCs w:val="20"/>
        </w:rPr>
        <w:t xml:space="preserve"> relief </w:t>
      </w:r>
      <w:r w:rsidR="003C67B6" w:rsidRPr="003C67B6">
        <w:rPr>
          <w:rFonts w:ascii="Arial" w:hAnsi="Arial" w:cs="Arial"/>
          <w:sz w:val="20"/>
          <w:szCs w:val="20"/>
        </w:rPr>
        <w:t xml:space="preserve">and enforce judgements </w:t>
      </w:r>
      <w:r w:rsidR="00C74370" w:rsidRPr="001E3434">
        <w:rPr>
          <w:rFonts w:ascii="Arial" w:hAnsi="Arial" w:cs="Arial"/>
          <w:sz w:val="20"/>
          <w:szCs w:val="20"/>
        </w:rPr>
        <w:t>in any venue of its choosing. Licensee hereby submits to personal jurisdiction in such courts. The parties hereto specifically exclude the United Nations Convention on Contracts for the International Sale of Goods and the Uniform Computer Information Transactions Act</w:t>
      </w:r>
      <w:r w:rsidR="00C74370" w:rsidRPr="001E3434">
        <w:rPr>
          <w:rFonts w:ascii="Arial" w:hAnsi="Arial" w:cs="Arial"/>
          <w:b/>
          <w:sz w:val="20"/>
          <w:szCs w:val="20"/>
        </w:rPr>
        <w:t xml:space="preserve"> </w:t>
      </w:r>
      <w:r w:rsidR="00C74370" w:rsidRPr="001E3434">
        <w:rPr>
          <w:rFonts w:ascii="Arial" w:hAnsi="Arial" w:cs="Arial"/>
          <w:sz w:val="20"/>
          <w:szCs w:val="20"/>
        </w:rPr>
        <w:t>from this Agreement.  The parties hereto waive any statute, law, or regulation that might provide an alternative law or forum or to have this Agreement written in any language other than English.</w:t>
      </w:r>
    </w:p>
    <w:p w14:paraId="29738449" w14:textId="77777777" w:rsidR="0064453A" w:rsidRPr="001E3434" w:rsidRDefault="0064453A" w:rsidP="004012CF">
      <w:pPr>
        <w:jc w:val="both"/>
        <w:rPr>
          <w:rFonts w:ascii="Arial" w:hAnsi="Arial" w:cs="Arial"/>
          <w:sz w:val="20"/>
          <w:szCs w:val="20"/>
        </w:rPr>
      </w:pPr>
    </w:p>
    <w:p w14:paraId="4FA6B5F7" w14:textId="6B474F8A" w:rsidR="00F80ACE" w:rsidRPr="001E3434" w:rsidRDefault="001D5A0E" w:rsidP="004012CF">
      <w:pPr>
        <w:jc w:val="both"/>
        <w:rPr>
          <w:rFonts w:ascii="Arial" w:hAnsi="Arial" w:cs="Arial"/>
          <w:sz w:val="20"/>
          <w:szCs w:val="20"/>
        </w:rPr>
      </w:pPr>
      <w:r>
        <w:rPr>
          <w:rFonts w:ascii="Arial" w:hAnsi="Arial" w:cs="Arial"/>
          <w:sz w:val="20"/>
          <w:szCs w:val="20"/>
        </w:rPr>
        <w:t>17</w:t>
      </w:r>
      <w:r w:rsidR="00F80ACE" w:rsidRPr="001E3434">
        <w:rPr>
          <w:rFonts w:ascii="Arial" w:hAnsi="Arial" w:cs="Arial"/>
          <w:sz w:val="20"/>
          <w:szCs w:val="20"/>
        </w:rPr>
        <w:t xml:space="preserve">. </w:t>
      </w:r>
      <w:r w:rsidR="00F80ACE" w:rsidRPr="001E3434">
        <w:rPr>
          <w:rFonts w:ascii="Arial" w:hAnsi="Arial" w:cs="Arial"/>
          <w:sz w:val="20"/>
          <w:szCs w:val="20"/>
          <w:u w:val="single"/>
        </w:rPr>
        <w:t>U.S. Government Restricted Rights</w:t>
      </w:r>
      <w:r w:rsidR="00F80ACE" w:rsidRPr="001E3434">
        <w:rPr>
          <w:rFonts w:ascii="Arial" w:hAnsi="Arial" w:cs="Arial"/>
          <w:sz w:val="20"/>
          <w:szCs w:val="20"/>
        </w:rPr>
        <w:t xml:space="preserve">. </w:t>
      </w:r>
      <w:r w:rsidR="000B2305" w:rsidRPr="000B2305">
        <w:rPr>
          <w:rFonts w:ascii="Arial" w:hAnsi="Arial" w:cs="Arial"/>
          <w:sz w:val="20"/>
          <w:szCs w:val="20"/>
        </w:rPr>
        <w:t>If</w:t>
      </w:r>
      <w:r w:rsidR="00821CF0">
        <w:rPr>
          <w:rFonts w:ascii="Arial" w:hAnsi="Arial" w:cs="Arial"/>
          <w:sz w:val="20"/>
          <w:szCs w:val="20"/>
        </w:rPr>
        <w:t xml:space="preserve"> the</w:t>
      </w:r>
      <w:r w:rsidR="000B2305" w:rsidRPr="000B2305">
        <w:rPr>
          <w:rFonts w:ascii="Arial" w:hAnsi="Arial" w:cs="Arial"/>
          <w:sz w:val="20"/>
          <w:szCs w:val="20"/>
        </w:rPr>
        <w:t xml:space="preserve"> Licensed Software or documentation provided by Analog Devices or its suppliers is procured by or on behalf of the United States Government, the Government agrees that such software or documentation is “commercial computer software” or “commercial computer software documentation” and that absent a written agreement to the contrary, the Government’s rights with respect to such Licensed Software or documentation are limited by the terms of this Agreement, pursuant to FAR § 12.212(a) and/or DFARS § 227.7202-1(a), as applicable.</w:t>
      </w:r>
      <w:r w:rsidR="000B2305">
        <w:rPr>
          <w:rFonts w:ascii="Arial" w:hAnsi="Arial" w:cs="Arial"/>
          <w:sz w:val="20"/>
          <w:szCs w:val="20"/>
        </w:rPr>
        <w:t xml:space="preserve"> </w:t>
      </w:r>
    </w:p>
    <w:p w14:paraId="499FAF94" w14:textId="77777777" w:rsidR="007B2EBB" w:rsidRPr="001E3434" w:rsidRDefault="007B2EBB" w:rsidP="004012CF">
      <w:pPr>
        <w:jc w:val="both"/>
        <w:rPr>
          <w:rFonts w:ascii="Arial" w:hAnsi="Arial" w:cs="Arial"/>
          <w:sz w:val="20"/>
          <w:szCs w:val="20"/>
        </w:rPr>
      </w:pPr>
    </w:p>
    <w:p w14:paraId="41FB9871" w14:textId="1369D2F8" w:rsidR="00C60FFC" w:rsidRPr="00DC723E" w:rsidRDefault="001D5A0E" w:rsidP="00C60FFC">
      <w:pPr>
        <w:jc w:val="both"/>
        <w:rPr>
          <w:rFonts w:ascii="Arial" w:hAnsi="Arial" w:cs="Arial"/>
          <w:sz w:val="20"/>
          <w:szCs w:val="20"/>
        </w:rPr>
      </w:pPr>
      <w:r w:rsidRPr="007C715D">
        <w:rPr>
          <w:rFonts w:ascii="Arial" w:hAnsi="Arial" w:cs="Arial"/>
          <w:sz w:val="20"/>
          <w:szCs w:val="20"/>
        </w:rPr>
        <w:t>18</w:t>
      </w:r>
      <w:r w:rsidR="009C52C6" w:rsidRPr="007C715D">
        <w:rPr>
          <w:rFonts w:ascii="Arial" w:hAnsi="Arial" w:cs="Arial"/>
          <w:sz w:val="20"/>
          <w:szCs w:val="20"/>
        </w:rPr>
        <w:t xml:space="preserve">.  </w:t>
      </w:r>
      <w:r w:rsidR="00F77B68" w:rsidRPr="007C715D">
        <w:rPr>
          <w:rFonts w:ascii="Arial" w:hAnsi="Arial" w:cs="Arial"/>
          <w:sz w:val="20"/>
          <w:szCs w:val="20"/>
          <w:u w:val="single"/>
        </w:rPr>
        <w:t>Export</w:t>
      </w:r>
      <w:r w:rsidR="00F77B68" w:rsidRPr="007C715D">
        <w:rPr>
          <w:rFonts w:ascii="Arial" w:hAnsi="Arial" w:cs="Arial"/>
          <w:sz w:val="20"/>
          <w:szCs w:val="20"/>
        </w:rPr>
        <w:t xml:space="preserve">.  </w:t>
      </w:r>
      <w:r w:rsidR="00B759AE" w:rsidRPr="00DC723E">
        <w:rPr>
          <w:rFonts w:ascii="Arial" w:hAnsi="Arial" w:cs="Arial"/>
          <w:sz w:val="20"/>
          <w:szCs w:val="20"/>
        </w:rPr>
        <w:t xml:space="preserve">Licensee </w:t>
      </w:r>
      <w:r w:rsidR="00C60FFC" w:rsidRPr="00DC723E">
        <w:rPr>
          <w:rFonts w:ascii="Arial" w:hAnsi="Arial" w:cs="Arial"/>
          <w:sz w:val="20"/>
          <w:szCs w:val="20"/>
        </w:rPr>
        <w:t xml:space="preserve">shall only use the Licensed Software in compliance with all applicable laws and regulations, including without limitation export control laws.  </w:t>
      </w:r>
      <w:r w:rsidR="00B759AE" w:rsidRPr="00DC723E">
        <w:rPr>
          <w:rFonts w:ascii="Arial" w:hAnsi="Arial" w:cs="Arial"/>
          <w:sz w:val="20"/>
          <w:szCs w:val="20"/>
        </w:rPr>
        <w:t xml:space="preserve">Licensee </w:t>
      </w:r>
      <w:r w:rsidR="00C60FFC" w:rsidRPr="00DC723E">
        <w:rPr>
          <w:rFonts w:ascii="Arial" w:hAnsi="Arial" w:cs="Arial"/>
          <w:sz w:val="20"/>
          <w:szCs w:val="20"/>
        </w:rPr>
        <w:t>agree</w:t>
      </w:r>
      <w:r w:rsidR="00B759AE" w:rsidRPr="00DC723E">
        <w:rPr>
          <w:rFonts w:ascii="Arial" w:hAnsi="Arial" w:cs="Arial"/>
          <w:sz w:val="20"/>
          <w:szCs w:val="20"/>
        </w:rPr>
        <w:t>s</w:t>
      </w:r>
      <w:r w:rsidR="00C60FFC" w:rsidRPr="00DC723E">
        <w:rPr>
          <w:rFonts w:ascii="Arial" w:hAnsi="Arial" w:cs="Arial"/>
          <w:sz w:val="20"/>
          <w:szCs w:val="20"/>
        </w:rPr>
        <w:t xml:space="preserve"> that </w:t>
      </w:r>
      <w:r w:rsidR="00B759AE" w:rsidRPr="00DC723E">
        <w:rPr>
          <w:rFonts w:ascii="Arial" w:hAnsi="Arial" w:cs="Arial"/>
          <w:sz w:val="20"/>
          <w:szCs w:val="20"/>
        </w:rPr>
        <w:t>Licensee</w:t>
      </w:r>
      <w:r w:rsidR="00C60FFC" w:rsidRPr="00DC723E">
        <w:rPr>
          <w:rFonts w:ascii="Arial" w:hAnsi="Arial" w:cs="Arial"/>
          <w:sz w:val="20"/>
          <w:szCs w:val="20"/>
        </w:rPr>
        <w:t xml:space="preserve"> will not directly or indirectly export the Licensed Software to another country except in full compliance </w:t>
      </w:r>
      <w:r w:rsidR="00C60FFC" w:rsidRPr="00DC723E">
        <w:rPr>
          <w:rFonts w:ascii="Arial" w:hAnsi="Arial" w:cs="Arial"/>
          <w:sz w:val="20"/>
          <w:szCs w:val="20"/>
        </w:rPr>
        <w:lastRenderedPageBreak/>
        <w:t xml:space="preserve">with all applicable United States Federal Laws and Regulations and other laws and regulations relating to exports and imports.  </w:t>
      </w:r>
      <w:r w:rsidR="00B759AE" w:rsidRPr="00DC723E">
        <w:rPr>
          <w:rFonts w:ascii="Arial" w:hAnsi="Arial" w:cs="Arial"/>
          <w:sz w:val="20"/>
          <w:szCs w:val="20"/>
        </w:rPr>
        <w:t xml:space="preserve">Licensee </w:t>
      </w:r>
      <w:r w:rsidR="00C60FFC" w:rsidRPr="00DC723E">
        <w:rPr>
          <w:rFonts w:ascii="Arial" w:hAnsi="Arial" w:cs="Arial"/>
          <w:sz w:val="20"/>
          <w:szCs w:val="20"/>
        </w:rPr>
        <w:t>will not export/re-export, directly or indirectly, any software, information or technical data acquired under this Agreement or the "direct product" thereof to any country for which the United States Government or any agency thereof, at the time of export, requires an export license or other governmental approval, without first obtaining such license or approval.  The term "direct product" as used herein means the immediate product (including processes and services) produced directly by the use of the technical data or information.  In addition to the above, the Licensed Software and/or any "direct product" thereof, may not be used by, or exported, transferred or re-exported to (</w:t>
      </w:r>
      <w:proofErr w:type="spellStart"/>
      <w:r w:rsidR="00C60FFC" w:rsidRPr="00DC723E">
        <w:rPr>
          <w:rFonts w:ascii="Arial" w:hAnsi="Arial" w:cs="Arial"/>
          <w:sz w:val="20"/>
          <w:szCs w:val="20"/>
        </w:rPr>
        <w:t>i</w:t>
      </w:r>
      <w:proofErr w:type="spellEnd"/>
      <w:r w:rsidR="00C60FFC" w:rsidRPr="00DC723E">
        <w:rPr>
          <w:rFonts w:ascii="Arial" w:hAnsi="Arial" w:cs="Arial"/>
          <w:sz w:val="20"/>
          <w:szCs w:val="20"/>
        </w:rPr>
        <w:t xml:space="preserve">) any U.S. or U.N. or EU-sanctioned or embargoed country, or to nationals or residents of such countries;  (ii) any person , entity, organization, or other party identified on the U.S. Department of Treasury’s lists of “Specially Designated Nationals and Blocked Persons” (iii) any associations, individuals, companies, entities, organizations found in the U.S. Department of Commerce’s Table of Denial Orders or Entity List, as published and revised from time to time (collectively known as the "Denied Parties List" or "Prohibited Parties List"); and/or (iv) any unauthorized or prohibited end-user engaged in any prohibited activities related to weapons of mass destruction, including without limitation, activities related to the design, development, production or use of nuclear weapons, materials, or facilities, missile or the support of missile projects, and chemical or biological weapons.  </w:t>
      </w:r>
      <w:r w:rsidR="00B759AE" w:rsidRPr="00DC723E">
        <w:rPr>
          <w:rFonts w:ascii="Arial" w:hAnsi="Arial" w:cs="Arial"/>
          <w:sz w:val="20"/>
          <w:szCs w:val="20"/>
        </w:rPr>
        <w:t xml:space="preserve">Licensee </w:t>
      </w:r>
      <w:r w:rsidR="00C60FFC" w:rsidRPr="00DC723E">
        <w:rPr>
          <w:rFonts w:ascii="Arial" w:hAnsi="Arial" w:cs="Arial"/>
          <w:sz w:val="20"/>
          <w:szCs w:val="20"/>
        </w:rPr>
        <w:t>understand</w:t>
      </w:r>
      <w:r w:rsidR="00B759AE" w:rsidRPr="00DC723E">
        <w:rPr>
          <w:rFonts w:ascii="Arial" w:hAnsi="Arial" w:cs="Arial"/>
          <w:sz w:val="20"/>
          <w:szCs w:val="20"/>
        </w:rPr>
        <w:t>s</w:t>
      </w:r>
      <w:r w:rsidR="00C60FFC" w:rsidRPr="00DC723E">
        <w:rPr>
          <w:rFonts w:ascii="Arial" w:hAnsi="Arial" w:cs="Arial"/>
          <w:sz w:val="20"/>
          <w:szCs w:val="20"/>
        </w:rPr>
        <w:t xml:space="preserve"> that the foregoing obligations are legal requirements and agree that they shall survive any expiration or termination of this Agreement.</w:t>
      </w:r>
    </w:p>
    <w:p w14:paraId="6D97BCAF" w14:textId="77777777" w:rsidR="009C52C6" w:rsidRPr="009C52C6" w:rsidRDefault="009C52C6" w:rsidP="004012CF"/>
    <w:p w14:paraId="712E827A" w14:textId="22B1E9AE" w:rsidR="00F77B68" w:rsidRPr="001E3434" w:rsidRDefault="001D5A0E" w:rsidP="004012CF">
      <w:pPr>
        <w:pStyle w:val="Heading2"/>
        <w:numPr>
          <w:ilvl w:val="0"/>
          <w:numId w:val="0"/>
        </w:numPr>
        <w:spacing w:after="40"/>
        <w:jc w:val="both"/>
        <w:rPr>
          <w:rFonts w:ascii="Arial" w:hAnsi="Arial" w:cs="Arial"/>
          <w:sz w:val="20"/>
          <w:szCs w:val="20"/>
        </w:rPr>
      </w:pPr>
      <w:r>
        <w:rPr>
          <w:rFonts w:ascii="Arial" w:hAnsi="Arial" w:cs="Arial"/>
          <w:sz w:val="20"/>
          <w:szCs w:val="20"/>
        </w:rPr>
        <w:t>19</w:t>
      </w:r>
      <w:r w:rsidR="009C52C6">
        <w:rPr>
          <w:rFonts w:ascii="Arial" w:hAnsi="Arial" w:cs="Arial"/>
          <w:sz w:val="20"/>
          <w:szCs w:val="20"/>
        </w:rPr>
        <w:t xml:space="preserve">. </w:t>
      </w:r>
      <w:r w:rsidR="00F77B68" w:rsidRPr="001E3434">
        <w:rPr>
          <w:rFonts w:ascii="Arial" w:hAnsi="Arial" w:cs="Arial"/>
          <w:sz w:val="20"/>
          <w:szCs w:val="20"/>
          <w:u w:val="single"/>
        </w:rPr>
        <w:t>Compliance with Laws</w:t>
      </w:r>
      <w:r w:rsidR="00F77B68" w:rsidRPr="001E3434">
        <w:rPr>
          <w:rFonts w:ascii="Arial" w:hAnsi="Arial" w:cs="Arial"/>
          <w:sz w:val="20"/>
          <w:szCs w:val="20"/>
        </w:rPr>
        <w:t xml:space="preserve">.  Licensee shall comply with all laws, legislation, rules, regulations, governmental requirements and industry standards with respect to </w:t>
      </w:r>
      <w:r w:rsidR="00821CF0">
        <w:rPr>
          <w:rFonts w:ascii="Arial" w:hAnsi="Arial" w:cs="Arial"/>
          <w:sz w:val="20"/>
          <w:szCs w:val="20"/>
        </w:rPr>
        <w:t xml:space="preserve">the </w:t>
      </w:r>
      <w:r w:rsidR="00F77B68" w:rsidRPr="001E3434">
        <w:rPr>
          <w:rFonts w:ascii="Arial" w:hAnsi="Arial" w:cs="Arial"/>
          <w:sz w:val="20"/>
          <w:szCs w:val="20"/>
        </w:rPr>
        <w:t xml:space="preserve">Licensed Software, and the performance by Licensee of its obligations hereunder, existing in any </w:t>
      </w:r>
      <w:r w:rsidR="00A16A73">
        <w:rPr>
          <w:rFonts w:ascii="Arial" w:hAnsi="Arial" w:cs="Arial"/>
          <w:sz w:val="20"/>
          <w:szCs w:val="20"/>
        </w:rPr>
        <w:t xml:space="preserve">applicable </w:t>
      </w:r>
      <w:r w:rsidR="00F77B68" w:rsidRPr="001E3434">
        <w:rPr>
          <w:rFonts w:ascii="Arial" w:hAnsi="Arial" w:cs="Arial"/>
          <w:sz w:val="20"/>
          <w:szCs w:val="20"/>
        </w:rPr>
        <w:t>jurisdiction.</w:t>
      </w:r>
      <w:r w:rsidR="00057F80">
        <w:rPr>
          <w:rFonts w:ascii="Arial" w:hAnsi="Arial" w:cs="Arial"/>
          <w:sz w:val="20"/>
          <w:szCs w:val="20"/>
        </w:rPr>
        <w:t xml:space="preserve"> </w:t>
      </w:r>
      <w:r w:rsidR="00057F80" w:rsidRPr="00057F80">
        <w:t xml:space="preserve"> </w:t>
      </w:r>
      <w:r w:rsidR="00057F80" w:rsidRPr="00057F80">
        <w:rPr>
          <w:rFonts w:ascii="Arial" w:hAnsi="Arial" w:cs="Arial"/>
          <w:sz w:val="20"/>
          <w:szCs w:val="20"/>
        </w:rPr>
        <w:t xml:space="preserve">In the event that this Agreement is required to be registered with any governmental authority, Licensee shall notify Analog Devices in writing and cause such registration to be made and shall bear any expense or tax payable in respect thereof.  </w:t>
      </w:r>
    </w:p>
    <w:p w14:paraId="20507ABB" w14:textId="77777777" w:rsidR="00F77B68" w:rsidRPr="001E3434" w:rsidRDefault="00F77B68" w:rsidP="004012CF">
      <w:pPr>
        <w:jc w:val="both"/>
        <w:rPr>
          <w:rFonts w:ascii="Arial" w:hAnsi="Arial" w:cs="Arial"/>
          <w:sz w:val="20"/>
          <w:szCs w:val="20"/>
        </w:rPr>
      </w:pPr>
    </w:p>
    <w:p w14:paraId="4A812DE0" w14:textId="77777777" w:rsidR="007B2EBB" w:rsidRPr="001E3434" w:rsidRDefault="001D5A0E" w:rsidP="004012CF">
      <w:pPr>
        <w:jc w:val="both"/>
        <w:rPr>
          <w:rFonts w:ascii="Arial" w:hAnsi="Arial" w:cs="Arial"/>
          <w:sz w:val="20"/>
          <w:szCs w:val="20"/>
        </w:rPr>
      </w:pPr>
      <w:r>
        <w:rPr>
          <w:rFonts w:ascii="Arial" w:hAnsi="Arial" w:cs="Arial"/>
          <w:sz w:val="20"/>
          <w:szCs w:val="20"/>
        </w:rPr>
        <w:t>20</w:t>
      </w:r>
      <w:r w:rsidR="007B2EBB" w:rsidRPr="001E3434">
        <w:rPr>
          <w:rFonts w:ascii="Arial" w:hAnsi="Arial" w:cs="Arial"/>
          <w:sz w:val="20"/>
          <w:szCs w:val="20"/>
        </w:rPr>
        <w:t xml:space="preserve">. </w:t>
      </w:r>
      <w:r w:rsidR="007B2EBB" w:rsidRPr="001E3434">
        <w:rPr>
          <w:rFonts w:ascii="Arial" w:hAnsi="Arial" w:cs="Arial"/>
          <w:sz w:val="20"/>
          <w:szCs w:val="20"/>
          <w:u w:val="single"/>
        </w:rPr>
        <w:t>Assignment</w:t>
      </w:r>
      <w:r w:rsidR="007B2EBB" w:rsidRPr="001E3434">
        <w:rPr>
          <w:rFonts w:ascii="Arial" w:hAnsi="Arial" w:cs="Arial"/>
          <w:sz w:val="20"/>
          <w:szCs w:val="20"/>
        </w:rPr>
        <w:t xml:space="preserve">.  This Agreement is personal to Licensee and Licensee </w:t>
      </w:r>
      <w:r w:rsidR="00924746" w:rsidRPr="001E3434">
        <w:rPr>
          <w:rFonts w:ascii="Arial" w:hAnsi="Arial" w:cs="Arial"/>
          <w:sz w:val="20"/>
          <w:szCs w:val="20"/>
        </w:rPr>
        <w:t xml:space="preserve">may </w:t>
      </w:r>
      <w:r w:rsidR="007B2EBB" w:rsidRPr="001E3434">
        <w:rPr>
          <w:rFonts w:ascii="Arial" w:hAnsi="Arial" w:cs="Arial"/>
          <w:sz w:val="20"/>
          <w:szCs w:val="20"/>
        </w:rPr>
        <w:t xml:space="preserve">not transfer, sublicense, lease, rent, or assign </w:t>
      </w:r>
      <w:r w:rsidR="00924746" w:rsidRPr="001E3434">
        <w:rPr>
          <w:rFonts w:ascii="Arial" w:hAnsi="Arial" w:cs="Arial"/>
          <w:sz w:val="20"/>
          <w:szCs w:val="20"/>
        </w:rPr>
        <w:t xml:space="preserve">its </w:t>
      </w:r>
      <w:r w:rsidR="007B2EBB" w:rsidRPr="001E3434">
        <w:rPr>
          <w:rFonts w:ascii="Arial" w:hAnsi="Arial" w:cs="Arial"/>
          <w:sz w:val="20"/>
          <w:szCs w:val="20"/>
        </w:rPr>
        <w:t>rights under this License, and any such attempt shall be null and void. Analog Devices may assign, transfer, or sublicense this Agreement or any rights or obligations hereunder at any time in its sole discretion.</w:t>
      </w:r>
    </w:p>
    <w:p w14:paraId="58C9D153" w14:textId="77777777" w:rsidR="00F93C39" w:rsidRPr="001E3434" w:rsidRDefault="00F93C39" w:rsidP="004012CF">
      <w:pPr>
        <w:jc w:val="both"/>
        <w:rPr>
          <w:rFonts w:ascii="Arial" w:hAnsi="Arial" w:cs="Arial"/>
          <w:sz w:val="20"/>
          <w:szCs w:val="20"/>
        </w:rPr>
      </w:pPr>
    </w:p>
    <w:p w14:paraId="51704D05" w14:textId="77777777" w:rsidR="00F80ACE" w:rsidRPr="001E3434" w:rsidRDefault="001D5A0E" w:rsidP="004012CF">
      <w:pPr>
        <w:jc w:val="both"/>
        <w:rPr>
          <w:rFonts w:ascii="Arial" w:hAnsi="Arial" w:cs="Arial"/>
          <w:sz w:val="20"/>
          <w:szCs w:val="20"/>
        </w:rPr>
      </w:pPr>
      <w:r>
        <w:rPr>
          <w:rFonts w:ascii="Arial" w:hAnsi="Arial" w:cs="Arial"/>
          <w:sz w:val="20"/>
          <w:szCs w:val="20"/>
        </w:rPr>
        <w:t>21</w:t>
      </w:r>
      <w:r w:rsidR="00F93C39" w:rsidRPr="001E3434">
        <w:rPr>
          <w:rFonts w:ascii="Arial" w:hAnsi="Arial" w:cs="Arial"/>
          <w:sz w:val="20"/>
          <w:szCs w:val="20"/>
        </w:rPr>
        <w:t xml:space="preserve">.  </w:t>
      </w:r>
      <w:r w:rsidR="00F93C39" w:rsidRPr="001E3434">
        <w:rPr>
          <w:rFonts w:ascii="Arial" w:hAnsi="Arial" w:cs="Arial"/>
          <w:sz w:val="20"/>
          <w:szCs w:val="20"/>
          <w:u w:val="single"/>
        </w:rPr>
        <w:t>Waiver; Modification</w:t>
      </w:r>
      <w:r w:rsidR="008E239C">
        <w:rPr>
          <w:rFonts w:ascii="Arial" w:hAnsi="Arial" w:cs="Arial"/>
          <w:sz w:val="20"/>
          <w:szCs w:val="20"/>
          <w:u w:val="single"/>
        </w:rPr>
        <w:t>; Severability</w:t>
      </w:r>
      <w:r w:rsidR="00F93C39" w:rsidRPr="001E3434">
        <w:rPr>
          <w:rFonts w:ascii="Arial" w:hAnsi="Arial" w:cs="Arial"/>
          <w:sz w:val="20"/>
          <w:szCs w:val="20"/>
        </w:rPr>
        <w:t xml:space="preserve">.  </w:t>
      </w:r>
      <w:r w:rsidR="00924746" w:rsidRPr="001E3434">
        <w:rPr>
          <w:rFonts w:ascii="Arial" w:hAnsi="Arial" w:cs="Arial"/>
          <w:sz w:val="20"/>
          <w:szCs w:val="20"/>
        </w:rPr>
        <w:t>No waiver, consent, modification or change of terms of this Agreement shall bind either party unless in writing signed by both parties, and then such waiver, consent, modification or change shall be effective only in the specific instance and for the specific purpose given.</w:t>
      </w:r>
      <w:r w:rsidR="008E239C">
        <w:rPr>
          <w:rFonts w:ascii="Arial" w:hAnsi="Arial" w:cs="Arial"/>
          <w:sz w:val="20"/>
          <w:szCs w:val="20"/>
        </w:rPr>
        <w:t xml:space="preserve">  </w:t>
      </w:r>
      <w:r w:rsidR="00BB60A1" w:rsidRPr="00BB60A1">
        <w:rPr>
          <w:rFonts w:ascii="Arial" w:hAnsi="Arial" w:cs="Arial"/>
          <w:sz w:val="20"/>
          <w:szCs w:val="20"/>
        </w:rPr>
        <w:t xml:space="preserve">If any provision of this Agreement is unenforceable, such provision </w:t>
      </w:r>
      <w:r w:rsidR="00BB60A1">
        <w:rPr>
          <w:rFonts w:ascii="Arial" w:hAnsi="Arial" w:cs="Arial"/>
          <w:sz w:val="20"/>
          <w:szCs w:val="20"/>
        </w:rPr>
        <w:t>shall</w:t>
      </w:r>
      <w:r w:rsidR="00BB60A1" w:rsidRPr="00BB60A1">
        <w:rPr>
          <w:rFonts w:ascii="Arial" w:hAnsi="Arial" w:cs="Arial"/>
          <w:sz w:val="20"/>
          <w:szCs w:val="20"/>
        </w:rPr>
        <w:t xml:space="preserve"> be enforced to the extent possible under applicable law, and the remaining provisions will remain in effect.</w:t>
      </w:r>
    </w:p>
    <w:p w14:paraId="5C4799EC" w14:textId="77777777" w:rsidR="00F93C39" w:rsidRPr="00705373" w:rsidRDefault="00F93C39" w:rsidP="004012CF">
      <w:pPr>
        <w:jc w:val="both"/>
        <w:rPr>
          <w:rFonts w:ascii="Arial" w:hAnsi="Arial" w:cs="Arial"/>
          <w:sz w:val="20"/>
          <w:szCs w:val="20"/>
        </w:rPr>
      </w:pPr>
    </w:p>
    <w:p w14:paraId="41E8DC29" w14:textId="5DEEA976" w:rsidR="0064453A" w:rsidRPr="00081BC9" w:rsidRDefault="001D5A0E" w:rsidP="004012CF">
      <w:pPr>
        <w:jc w:val="both"/>
        <w:rPr>
          <w:rFonts w:ascii="Arial" w:hAnsi="Arial" w:cs="Arial"/>
          <w:sz w:val="20"/>
          <w:szCs w:val="20"/>
        </w:rPr>
      </w:pPr>
      <w:r w:rsidRPr="00705373">
        <w:rPr>
          <w:rFonts w:ascii="Arial" w:hAnsi="Arial" w:cs="Arial"/>
          <w:sz w:val="20"/>
          <w:szCs w:val="20"/>
        </w:rPr>
        <w:t>22</w:t>
      </w:r>
      <w:r w:rsidR="00F93C39" w:rsidRPr="00705373">
        <w:rPr>
          <w:rFonts w:ascii="Arial" w:hAnsi="Arial" w:cs="Arial"/>
          <w:sz w:val="20"/>
          <w:szCs w:val="20"/>
        </w:rPr>
        <w:t xml:space="preserve">.  </w:t>
      </w:r>
      <w:r w:rsidR="0064453A" w:rsidRPr="00705373">
        <w:rPr>
          <w:rFonts w:ascii="Arial" w:hAnsi="Arial" w:cs="Arial"/>
          <w:sz w:val="20"/>
          <w:szCs w:val="20"/>
          <w:u w:val="single"/>
        </w:rPr>
        <w:t>Entire Agreement</w:t>
      </w:r>
      <w:r w:rsidR="0064453A" w:rsidRPr="00705373">
        <w:rPr>
          <w:rFonts w:ascii="Arial" w:hAnsi="Arial" w:cs="Arial"/>
          <w:sz w:val="20"/>
          <w:szCs w:val="20"/>
        </w:rPr>
        <w:t xml:space="preserve">.  This Agreement </w:t>
      </w:r>
      <w:r w:rsidR="00C96CF2" w:rsidRPr="00705373">
        <w:rPr>
          <w:rFonts w:ascii="Arial" w:hAnsi="Arial" w:cs="Arial"/>
          <w:sz w:val="20"/>
          <w:szCs w:val="20"/>
        </w:rPr>
        <w:t xml:space="preserve">constitutes the entire, final, and complete agreement between the parties hereto relevant to the subject matter hereof, and </w:t>
      </w:r>
      <w:r w:rsidR="0064453A" w:rsidRPr="00705373">
        <w:rPr>
          <w:rFonts w:ascii="Arial" w:hAnsi="Arial" w:cs="Arial"/>
          <w:sz w:val="20"/>
          <w:szCs w:val="20"/>
        </w:rPr>
        <w:t>supersedes any and all other agreements,</w:t>
      </w:r>
      <w:r w:rsidR="00C96CF2" w:rsidRPr="00705373">
        <w:rPr>
          <w:rFonts w:ascii="Arial" w:hAnsi="Arial" w:cs="Arial"/>
          <w:sz w:val="20"/>
          <w:szCs w:val="20"/>
        </w:rPr>
        <w:t xml:space="preserve"> </w:t>
      </w:r>
      <w:r w:rsidR="0064453A" w:rsidRPr="00705373">
        <w:rPr>
          <w:rFonts w:ascii="Arial" w:hAnsi="Arial" w:cs="Arial"/>
          <w:sz w:val="20"/>
          <w:szCs w:val="20"/>
        </w:rPr>
        <w:t xml:space="preserve">either oral or in writing, </w:t>
      </w:r>
      <w:r w:rsidR="00E84733" w:rsidRPr="00705373">
        <w:rPr>
          <w:rFonts w:ascii="Arial" w:hAnsi="Arial" w:cs="Arial"/>
          <w:sz w:val="20"/>
          <w:szCs w:val="20"/>
        </w:rPr>
        <w:t>between the parties with respect to the subject matter of this Agreement</w:t>
      </w:r>
      <w:r w:rsidR="0064453A" w:rsidRPr="00705373">
        <w:rPr>
          <w:rFonts w:ascii="Arial" w:hAnsi="Arial" w:cs="Arial"/>
          <w:sz w:val="20"/>
          <w:szCs w:val="20"/>
        </w:rPr>
        <w:t>.</w:t>
      </w:r>
      <w:r w:rsidR="007A45C7">
        <w:rPr>
          <w:rFonts w:ascii="Arial" w:hAnsi="Arial" w:cs="Arial"/>
          <w:sz w:val="20"/>
          <w:szCs w:val="20"/>
        </w:rPr>
        <w:t xml:space="preserve">  </w:t>
      </w:r>
      <w:r w:rsidR="007A45C7" w:rsidRPr="00B30F1D">
        <w:rPr>
          <w:rFonts w:ascii="Arial" w:hAnsi="Arial" w:cs="Arial"/>
          <w:sz w:val="20"/>
          <w:szCs w:val="20"/>
        </w:rPr>
        <w:t xml:space="preserve">Any term or condition incorporated in </w:t>
      </w:r>
      <w:r w:rsidR="007A45C7">
        <w:rPr>
          <w:rFonts w:ascii="Arial" w:hAnsi="Arial" w:cs="Arial"/>
          <w:sz w:val="20"/>
          <w:szCs w:val="20"/>
        </w:rPr>
        <w:t>Licensee’s</w:t>
      </w:r>
      <w:r w:rsidR="007A45C7" w:rsidRPr="00B30F1D">
        <w:rPr>
          <w:rFonts w:ascii="Arial" w:hAnsi="Arial" w:cs="Arial"/>
          <w:sz w:val="20"/>
          <w:szCs w:val="20"/>
        </w:rPr>
        <w:t xml:space="preserve"> purchase order(s) or any other document provided </w:t>
      </w:r>
      <w:r w:rsidR="00046E82" w:rsidRPr="00B30F1D">
        <w:rPr>
          <w:rFonts w:ascii="Arial" w:hAnsi="Arial" w:cs="Arial"/>
          <w:sz w:val="20"/>
          <w:szCs w:val="20"/>
        </w:rPr>
        <w:t xml:space="preserve">by </w:t>
      </w:r>
      <w:r w:rsidR="00046E82">
        <w:rPr>
          <w:rFonts w:ascii="Arial" w:hAnsi="Arial" w:cs="Arial"/>
          <w:sz w:val="20"/>
          <w:szCs w:val="20"/>
        </w:rPr>
        <w:t>Licensee</w:t>
      </w:r>
      <w:r w:rsidR="00046E82" w:rsidRPr="00B30F1D">
        <w:rPr>
          <w:rFonts w:ascii="Arial" w:hAnsi="Arial" w:cs="Arial"/>
          <w:sz w:val="20"/>
          <w:szCs w:val="20"/>
        </w:rPr>
        <w:t xml:space="preserve"> </w:t>
      </w:r>
      <w:r w:rsidR="007A45C7" w:rsidRPr="00B30F1D">
        <w:rPr>
          <w:rFonts w:ascii="Arial" w:hAnsi="Arial" w:cs="Arial"/>
          <w:sz w:val="20"/>
          <w:szCs w:val="20"/>
        </w:rPr>
        <w:t xml:space="preserve">to </w:t>
      </w:r>
      <w:r w:rsidR="007A45C7">
        <w:rPr>
          <w:rFonts w:ascii="Arial" w:hAnsi="Arial" w:cs="Arial"/>
          <w:sz w:val="20"/>
          <w:szCs w:val="20"/>
        </w:rPr>
        <w:t>Analog Devices</w:t>
      </w:r>
      <w:r w:rsidR="007A45C7" w:rsidRPr="00B30F1D">
        <w:rPr>
          <w:rFonts w:ascii="Arial" w:hAnsi="Arial" w:cs="Arial"/>
          <w:sz w:val="20"/>
          <w:szCs w:val="20"/>
        </w:rPr>
        <w:t xml:space="preserve"> which is in any way different from, inconsistent with or in addition to the terms and conditions set forth herein shall be of no effect, shall not apply to the </w:t>
      </w:r>
      <w:r w:rsidR="007A45C7">
        <w:rPr>
          <w:rFonts w:ascii="Arial" w:hAnsi="Arial" w:cs="Arial"/>
          <w:sz w:val="20"/>
          <w:szCs w:val="20"/>
        </w:rPr>
        <w:t>licensing of</w:t>
      </w:r>
      <w:r w:rsidR="00821CF0">
        <w:rPr>
          <w:rFonts w:ascii="Arial" w:hAnsi="Arial" w:cs="Arial"/>
          <w:sz w:val="20"/>
          <w:szCs w:val="20"/>
        </w:rPr>
        <w:t xml:space="preserve"> the</w:t>
      </w:r>
      <w:r w:rsidR="007A45C7">
        <w:rPr>
          <w:rFonts w:ascii="Arial" w:hAnsi="Arial" w:cs="Arial"/>
          <w:sz w:val="20"/>
          <w:szCs w:val="20"/>
        </w:rPr>
        <w:t xml:space="preserve"> Licensed Software</w:t>
      </w:r>
      <w:r w:rsidR="007A45C7" w:rsidRPr="00B30F1D">
        <w:rPr>
          <w:rFonts w:ascii="Arial" w:hAnsi="Arial" w:cs="Arial"/>
          <w:sz w:val="20"/>
          <w:szCs w:val="20"/>
        </w:rPr>
        <w:t xml:space="preserve">, and shall not become a part of a contract between the parties or be binding upon </w:t>
      </w:r>
      <w:r w:rsidR="007A45C7">
        <w:rPr>
          <w:rFonts w:ascii="Arial" w:hAnsi="Arial" w:cs="Arial"/>
          <w:sz w:val="20"/>
          <w:szCs w:val="20"/>
        </w:rPr>
        <w:t>Analog Devices</w:t>
      </w:r>
      <w:r w:rsidR="007A45C7" w:rsidRPr="00B30F1D">
        <w:rPr>
          <w:rFonts w:ascii="Arial" w:hAnsi="Arial" w:cs="Arial"/>
          <w:sz w:val="20"/>
          <w:szCs w:val="20"/>
        </w:rPr>
        <w:t xml:space="preserve">.  </w:t>
      </w:r>
      <w:r w:rsidR="007A45C7">
        <w:rPr>
          <w:rFonts w:ascii="Arial" w:hAnsi="Arial" w:cs="Arial"/>
          <w:sz w:val="20"/>
          <w:szCs w:val="20"/>
        </w:rPr>
        <w:t xml:space="preserve">Analog Devices’ </w:t>
      </w:r>
      <w:r w:rsidR="007A45C7" w:rsidRPr="00B30F1D">
        <w:rPr>
          <w:rFonts w:ascii="Arial" w:hAnsi="Arial" w:cs="Arial"/>
          <w:sz w:val="20"/>
          <w:szCs w:val="20"/>
        </w:rPr>
        <w:t xml:space="preserve">failure to object to terms contained in any communication from </w:t>
      </w:r>
      <w:r w:rsidR="007A45C7">
        <w:rPr>
          <w:rFonts w:ascii="Arial" w:hAnsi="Arial" w:cs="Arial"/>
          <w:sz w:val="20"/>
          <w:szCs w:val="20"/>
        </w:rPr>
        <w:t>Licensee</w:t>
      </w:r>
      <w:r w:rsidR="007A45C7" w:rsidRPr="00B30F1D">
        <w:rPr>
          <w:rFonts w:ascii="Arial" w:hAnsi="Arial" w:cs="Arial"/>
          <w:sz w:val="20"/>
          <w:szCs w:val="20"/>
        </w:rPr>
        <w:t xml:space="preserve"> shall not be an acceptance of such terms or a waiver of the terms set forth </w:t>
      </w:r>
      <w:r w:rsidR="007A45C7">
        <w:rPr>
          <w:rFonts w:ascii="Arial" w:hAnsi="Arial" w:cs="Arial"/>
          <w:sz w:val="20"/>
          <w:szCs w:val="20"/>
        </w:rPr>
        <w:t>in this Agreement</w:t>
      </w:r>
      <w:r w:rsidR="007A45C7" w:rsidRPr="00B30F1D">
        <w:rPr>
          <w:rFonts w:ascii="Arial" w:hAnsi="Arial" w:cs="Arial"/>
          <w:sz w:val="20"/>
          <w:szCs w:val="20"/>
        </w:rPr>
        <w:t>.</w:t>
      </w:r>
      <w:r w:rsidR="007A45C7">
        <w:rPr>
          <w:rFonts w:ascii="Arial" w:hAnsi="Arial" w:cs="Arial"/>
          <w:sz w:val="20"/>
          <w:szCs w:val="20"/>
        </w:rPr>
        <w:t xml:space="preserve">  </w:t>
      </w:r>
      <w:r w:rsidR="0064453A" w:rsidRPr="00705373">
        <w:rPr>
          <w:rFonts w:ascii="Arial" w:hAnsi="Arial" w:cs="Arial"/>
          <w:sz w:val="20"/>
          <w:szCs w:val="20"/>
        </w:rPr>
        <w:t>If, for any reason, any provision of this Agreement is held invalid, such invalidity shall not affect the remainder of</w:t>
      </w:r>
      <w:r w:rsidR="0064453A" w:rsidRPr="001E3434">
        <w:rPr>
          <w:rFonts w:ascii="Arial" w:hAnsi="Arial" w:cs="Arial"/>
          <w:sz w:val="20"/>
          <w:szCs w:val="20"/>
        </w:rPr>
        <w:t xml:space="preserve"> this Agreement, and this Agreement shall continue in force and effect to the full extent </w:t>
      </w:r>
      <w:r w:rsidR="0064453A" w:rsidRPr="00081BC9">
        <w:rPr>
          <w:rFonts w:ascii="Arial" w:hAnsi="Arial" w:cs="Arial"/>
          <w:sz w:val="20"/>
          <w:szCs w:val="20"/>
        </w:rPr>
        <w:t>allowed by law.</w:t>
      </w:r>
      <w:r w:rsidR="004422F5">
        <w:rPr>
          <w:rFonts w:ascii="Arial" w:hAnsi="Arial" w:cs="Arial"/>
          <w:sz w:val="20"/>
          <w:szCs w:val="20"/>
        </w:rPr>
        <w:t xml:space="preserve">  </w:t>
      </w:r>
      <w:r w:rsidR="004422F5" w:rsidRPr="00F04A47">
        <w:rPr>
          <w:rFonts w:ascii="Arial" w:hAnsi="Arial" w:cs="Arial"/>
          <w:sz w:val="20"/>
          <w:szCs w:val="20"/>
        </w:rPr>
        <w:t>For the avoidance of doubt, all</w:t>
      </w:r>
      <w:r w:rsidR="00821CF0">
        <w:rPr>
          <w:rFonts w:ascii="Arial" w:hAnsi="Arial" w:cs="Arial"/>
          <w:sz w:val="20"/>
          <w:szCs w:val="20"/>
        </w:rPr>
        <w:t xml:space="preserve"> the</w:t>
      </w:r>
      <w:r w:rsidR="004422F5" w:rsidRPr="00F04A47">
        <w:rPr>
          <w:rFonts w:ascii="Arial" w:hAnsi="Arial" w:cs="Arial"/>
          <w:sz w:val="20"/>
          <w:szCs w:val="20"/>
        </w:rPr>
        <w:t xml:space="preserve"> Licensed Software under this Agreement is subject to the terms and conditions of this Agreement and not any agreement or terms for purchase of </w:t>
      </w:r>
      <w:r w:rsidR="004422F5">
        <w:rPr>
          <w:rFonts w:ascii="Arial" w:hAnsi="Arial" w:cs="Arial"/>
          <w:sz w:val="20"/>
          <w:szCs w:val="20"/>
        </w:rPr>
        <w:t>Analog Devices products</w:t>
      </w:r>
      <w:r w:rsidR="004422F5" w:rsidRPr="00F04A47">
        <w:rPr>
          <w:rFonts w:ascii="Arial" w:hAnsi="Arial" w:cs="Arial"/>
          <w:sz w:val="20"/>
          <w:szCs w:val="20"/>
        </w:rPr>
        <w:t xml:space="preserve">, even if the Licensed Software is delivered with such </w:t>
      </w:r>
      <w:r w:rsidR="004422F5">
        <w:rPr>
          <w:rFonts w:ascii="Arial" w:hAnsi="Arial" w:cs="Arial"/>
          <w:sz w:val="20"/>
          <w:szCs w:val="20"/>
        </w:rPr>
        <w:t>products</w:t>
      </w:r>
      <w:r w:rsidR="004422F5" w:rsidRPr="00F04A47">
        <w:rPr>
          <w:rFonts w:ascii="Arial" w:hAnsi="Arial" w:cs="Arial"/>
          <w:sz w:val="20"/>
          <w:szCs w:val="20"/>
        </w:rPr>
        <w:t>.</w:t>
      </w:r>
    </w:p>
    <w:p w14:paraId="0A1DA9A3" w14:textId="173E3AF8" w:rsidR="00A02EE9" w:rsidRPr="00044483" w:rsidRDefault="00081BC9" w:rsidP="00044483">
      <w:pPr>
        <w:jc w:val="both"/>
        <w:rPr>
          <w:rFonts w:ascii="Arial" w:hAnsi="Arial" w:cs="Arial"/>
          <w:b/>
          <w:bCs/>
          <w:sz w:val="20"/>
          <w:szCs w:val="20"/>
          <w:u w:val="single"/>
        </w:rPr>
      </w:pPr>
      <w:r w:rsidRPr="00044483">
        <w:rPr>
          <w:rFonts w:ascii="Arial" w:hAnsi="Arial" w:cs="Arial"/>
          <w:b/>
          <w:bCs/>
          <w:sz w:val="20"/>
          <w:szCs w:val="20"/>
          <w:u w:val="single"/>
        </w:rPr>
        <w:lastRenderedPageBreak/>
        <w:t>Appendix A – Third Party Licenses</w:t>
      </w:r>
    </w:p>
    <w:p w14:paraId="4968E767" w14:textId="4D5E4479" w:rsidR="00221155" w:rsidRPr="00044483" w:rsidRDefault="00221155" w:rsidP="00044483">
      <w:pPr>
        <w:jc w:val="both"/>
        <w:rPr>
          <w:rFonts w:ascii="Arial" w:hAnsi="Arial" w:cs="Arial"/>
          <w:sz w:val="20"/>
          <w:szCs w:val="20"/>
        </w:rPr>
      </w:pPr>
    </w:p>
    <w:p w14:paraId="297C1195" w14:textId="77777777" w:rsidR="00044483" w:rsidRPr="00044483" w:rsidRDefault="00044483" w:rsidP="00044483">
      <w:pPr>
        <w:pStyle w:val="Heading1"/>
        <w:numPr>
          <w:ilvl w:val="0"/>
          <w:numId w:val="0"/>
        </w:numPr>
        <w:spacing w:after="0"/>
        <w:rPr>
          <w:rFonts w:ascii="Arial" w:hAnsi="Arial" w:cs="Arial"/>
          <w:b/>
          <w:bCs/>
          <w:sz w:val="20"/>
          <w:szCs w:val="20"/>
        </w:rPr>
      </w:pPr>
      <w:r w:rsidRPr="00044483">
        <w:rPr>
          <w:rFonts w:ascii="Arial" w:hAnsi="Arial" w:cs="Arial"/>
          <w:b/>
          <w:bCs/>
          <w:sz w:val="20"/>
          <w:szCs w:val="20"/>
        </w:rPr>
        <w:t>Summary</w:t>
      </w:r>
    </w:p>
    <w:p w14:paraId="17BB507B" w14:textId="77777777" w:rsidR="00044483" w:rsidRPr="00044483" w:rsidRDefault="00044483" w:rsidP="00044483">
      <w:pPr>
        <w:rPr>
          <w:rFonts w:ascii="Arial" w:hAnsi="Arial" w:cs="Arial"/>
          <w:sz w:val="20"/>
          <w:szCs w:val="20"/>
        </w:rPr>
      </w:pPr>
    </w:p>
    <w:tbl>
      <w:tblPr>
        <w:tblStyle w:val="PlainTable1"/>
        <w:tblW w:w="0" w:type="auto"/>
        <w:tblInd w:w="0" w:type="dxa"/>
        <w:tblLook w:val="04A0" w:firstRow="1" w:lastRow="0" w:firstColumn="1" w:lastColumn="0" w:noHBand="0" w:noVBand="1"/>
      </w:tblPr>
      <w:tblGrid>
        <w:gridCol w:w="2843"/>
        <w:gridCol w:w="2806"/>
        <w:gridCol w:w="2981"/>
      </w:tblGrid>
      <w:tr w:rsidR="00044483" w:rsidRPr="00044483" w14:paraId="5CED9381" w14:textId="77777777" w:rsidTr="00044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B3FE0" w14:textId="77777777" w:rsidR="00044483" w:rsidRPr="00044483" w:rsidRDefault="00044483" w:rsidP="00044483">
            <w:pPr>
              <w:rPr>
                <w:rFonts w:cs="Arial"/>
                <w:sz w:val="20"/>
                <w:szCs w:val="20"/>
              </w:rPr>
            </w:pPr>
            <w:r w:rsidRPr="00044483">
              <w:rPr>
                <w:rFonts w:cs="Arial"/>
                <w:sz w:val="20"/>
                <w:szCs w:val="20"/>
              </w:rPr>
              <w:t>License</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9E28E7" w14:textId="77777777" w:rsidR="00044483" w:rsidRPr="00044483" w:rsidRDefault="00044483" w:rsidP="00044483">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SPDX-ID</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3E60E" w14:textId="77777777" w:rsidR="00044483" w:rsidRPr="00044483" w:rsidRDefault="00044483" w:rsidP="00044483">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Components</w:t>
            </w:r>
          </w:p>
        </w:tc>
      </w:tr>
      <w:tr w:rsidR="00044483" w:rsidRPr="00044483" w14:paraId="4856DEE6"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0B5C6" w14:textId="77777777" w:rsidR="00044483" w:rsidRPr="00044483" w:rsidRDefault="00044483" w:rsidP="00044483">
            <w:pPr>
              <w:rPr>
                <w:rFonts w:cs="Arial"/>
                <w:sz w:val="20"/>
                <w:szCs w:val="20"/>
              </w:rPr>
            </w:pPr>
            <w:r w:rsidRPr="00044483">
              <w:rPr>
                <w:rFonts w:cs="Arial"/>
                <w:sz w:val="20"/>
                <w:szCs w:val="20"/>
              </w:rPr>
              <w:t>FTDI BSD-1-Clause</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A34B6"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150468"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1</w:t>
            </w:r>
          </w:p>
        </w:tc>
      </w:tr>
      <w:tr w:rsidR="00044483" w:rsidRPr="00044483" w14:paraId="2EA41C43" w14:textId="77777777" w:rsidTr="00044483">
        <w:tc>
          <w:tcPr>
            <w:cnfStyle w:val="001000000000" w:firstRow="0" w:lastRow="0" w:firstColumn="1" w:lastColumn="0" w:oddVBand="0" w:evenVBand="0" w:oddHBand="0" w:evenHBand="0" w:firstRowFirstColumn="0" w:firstRowLastColumn="0" w:lastRowFirstColumn="0" w:lastRowLastColumn="0"/>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B20495" w14:textId="77777777" w:rsidR="00044483" w:rsidRPr="00044483" w:rsidRDefault="00044483" w:rsidP="00044483">
            <w:pPr>
              <w:rPr>
                <w:rFonts w:cs="Arial"/>
                <w:sz w:val="20"/>
                <w:szCs w:val="20"/>
              </w:rPr>
            </w:pPr>
            <w:r w:rsidRPr="00044483">
              <w:rPr>
                <w:rFonts w:cs="Arial"/>
                <w:sz w:val="20"/>
                <w:szCs w:val="20"/>
              </w:rPr>
              <w:t>MIT License</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66989B"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MIT</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928EE"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9</w:t>
            </w:r>
          </w:p>
        </w:tc>
      </w:tr>
    </w:tbl>
    <w:p w14:paraId="689EE2B4" w14:textId="77777777" w:rsidR="00044483" w:rsidRDefault="00044483" w:rsidP="00044483">
      <w:pPr>
        <w:pStyle w:val="Heading1"/>
        <w:numPr>
          <w:ilvl w:val="0"/>
          <w:numId w:val="0"/>
        </w:numPr>
        <w:spacing w:after="0"/>
        <w:rPr>
          <w:rFonts w:ascii="Arial" w:hAnsi="Arial" w:cs="Arial"/>
          <w:sz w:val="20"/>
          <w:szCs w:val="20"/>
        </w:rPr>
      </w:pPr>
    </w:p>
    <w:p w14:paraId="68DCFC19" w14:textId="69512254" w:rsidR="00044483" w:rsidRPr="00044483" w:rsidRDefault="00044483" w:rsidP="00044483">
      <w:pPr>
        <w:pStyle w:val="Heading1"/>
        <w:numPr>
          <w:ilvl w:val="0"/>
          <w:numId w:val="0"/>
        </w:numPr>
        <w:spacing w:after="0"/>
        <w:rPr>
          <w:rFonts w:ascii="Arial" w:hAnsi="Arial" w:cs="Arial"/>
          <w:b/>
          <w:bCs/>
          <w:sz w:val="20"/>
          <w:szCs w:val="20"/>
        </w:rPr>
      </w:pPr>
      <w:r w:rsidRPr="00044483">
        <w:rPr>
          <w:rFonts w:ascii="Arial" w:hAnsi="Arial" w:cs="Arial"/>
          <w:b/>
          <w:bCs/>
          <w:sz w:val="20"/>
          <w:szCs w:val="20"/>
        </w:rPr>
        <w:t>Contents</w:t>
      </w:r>
    </w:p>
    <w:p w14:paraId="00C0290C" w14:textId="77777777" w:rsidR="00044483" w:rsidRPr="00044483" w:rsidRDefault="00044483" w:rsidP="00044483">
      <w:pPr>
        <w:rPr>
          <w:rFonts w:ascii="Arial" w:hAnsi="Arial" w:cs="Arial"/>
          <w:sz w:val="20"/>
          <w:szCs w:val="20"/>
        </w:rPr>
      </w:pPr>
    </w:p>
    <w:tbl>
      <w:tblPr>
        <w:tblStyle w:val="PlainTable1"/>
        <w:tblW w:w="0" w:type="auto"/>
        <w:tblInd w:w="0" w:type="dxa"/>
        <w:tblLook w:val="04A0" w:firstRow="1" w:lastRow="0" w:firstColumn="1" w:lastColumn="0" w:noHBand="0" w:noVBand="1"/>
      </w:tblPr>
      <w:tblGrid>
        <w:gridCol w:w="4821"/>
        <w:gridCol w:w="3809"/>
      </w:tblGrid>
      <w:tr w:rsidR="00044483" w:rsidRPr="00044483" w14:paraId="2AAF9AD4" w14:textId="77777777" w:rsidTr="00044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F35C4B" w14:textId="77777777" w:rsidR="00044483" w:rsidRPr="00044483" w:rsidRDefault="00044483" w:rsidP="00044483">
            <w:pPr>
              <w:rPr>
                <w:rFonts w:cs="Arial"/>
                <w:sz w:val="20"/>
                <w:szCs w:val="20"/>
              </w:rPr>
            </w:pPr>
            <w:r w:rsidRPr="00044483">
              <w:rPr>
                <w:rFonts w:cs="Arial"/>
                <w:sz w:val="20"/>
                <w:szCs w:val="20"/>
              </w:rPr>
              <w:t>Component</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88629" w14:textId="77777777" w:rsidR="00044483" w:rsidRPr="00044483" w:rsidRDefault="00044483" w:rsidP="00044483">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License</w:t>
            </w:r>
          </w:p>
        </w:tc>
      </w:tr>
      <w:tr w:rsidR="00044483" w:rsidRPr="00044483" w14:paraId="05439AD1"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D378E1" w14:textId="77777777" w:rsidR="00044483" w:rsidRPr="00044483" w:rsidRDefault="00044483" w:rsidP="00044483">
            <w:pPr>
              <w:rPr>
                <w:rFonts w:cs="Arial"/>
                <w:sz w:val="20"/>
                <w:szCs w:val="20"/>
              </w:rPr>
            </w:pPr>
            <w:r w:rsidRPr="00044483">
              <w:rPr>
                <w:rFonts w:cs="Arial"/>
                <w:sz w:val="20"/>
                <w:szCs w:val="20"/>
              </w:rPr>
              <w:t>Avalonia 11.1.4</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11C9E"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38A041B1" w14:textId="77777777" w:rsidTr="00044483">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6E6FF" w14:textId="77777777" w:rsidR="00044483" w:rsidRPr="00044483" w:rsidRDefault="00044483" w:rsidP="00044483">
            <w:pPr>
              <w:rPr>
                <w:rFonts w:cs="Arial"/>
                <w:sz w:val="20"/>
                <w:szCs w:val="20"/>
              </w:rPr>
            </w:pPr>
            <w:proofErr w:type="spellStart"/>
            <w:r w:rsidRPr="00044483">
              <w:rPr>
                <w:rFonts w:cs="Arial"/>
                <w:sz w:val="20"/>
                <w:szCs w:val="20"/>
              </w:rPr>
              <w:t>Avalonia.Desktop</w:t>
            </w:r>
            <w:proofErr w:type="spellEnd"/>
            <w:r w:rsidRPr="00044483">
              <w:rPr>
                <w:rFonts w:cs="Arial"/>
                <w:sz w:val="20"/>
                <w:szCs w:val="20"/>
              </w:rPr>
              <w:t xml:space="preserve"> 11.1.4</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287869"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0BE23AC9"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04EC5A" w14:textId="77777777" w:rsidR="00044483" w:rsidRPr="00044483" w:rsidRDefault="00044483" w:rsidP="00044483">
            <w:pPr>
              <w:rPr>
                <w:rFonts w:cs="Arial"/>
                <w:sz w:val="20"/>
                <w:szCs w:val="20"/>
              </w:rPr>
            </w:pPr>
            <w:proofErr w:type="spellStart"/>
            <w:r w:rsidRPr="00044483">
              <w:rPr>
                <w:rFonts w:cs="Arial"/>
                <w:sz w:val="20"/>
                <w:szCs w:val="20"/>
              </w:rPr>
              <w:t>Avalonia.Diagnostics</w:t>
            </w:r>
            <w:proofErr w:type="spellEnd"/>
            <w:r w:rsidRPr="00044483">
              <w:rPr>
                <w:rFonts w:cs="Arial"/>
                <w:sz w:val="20"/>
                <w:szCs w:val="20"/>
              </w:rPr>
              <w:t xml:space="preserve"> 11.1.4</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C3CB9"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1676D4B3" w14:textId="77777777" w:rsidTr="00044483">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5DFA1" w14:textId="77777777" w:rsidR="00044483" w:rsidRPr="00044483" w:rsidRDefault="00044483" w:rsidP="00044483">
            <w:pPr>
              <w:rPr>
                <w:rFonts w:cs="Arial"/>
                <w:sz w:val="20"/>
                <w:szCs w:val="20"/>
              </w:rPr>
            </w:pPr>
            <w:proofErr w:type="spellStart"/>
            <w:proofErr w:type="gramStart"/>
            <w:r w:rsidRPr="00044483">
              <w:rPr>
                <w:rFonts w:cs="Arial"/>
                <w:sz w:val="20"/>
                <w:szCs w:val="20"/>
              </w:rPr>
              <w:t>Avalonia.Fonts.Inter</w:t>
            </w:r>
            <w:proofErr w:type="spellEnd"/>
            <w:proofErr w:type="gramEnd"/>
            <w:r w:rsidRPr="00044483">
              <w:rPr>
                <w:rFonts w:cs="Arial"/>
                <w:sz w:val="20"/>
                <w:szCs w:val="20"/>
              </w:rPr>
              <w:t xml:space="preserve"> 11.1.4</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90D636"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568478D2"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CA9870" w14:textId="77777777" w:rsidR="00044483" w:rsidRPr="00044483" w:rsidRDefault="00044483" w:rsidP="00044483">
            <w:pPr>
              <w:rPr>
                <w:rFonts w:cs="Arial"/>
                <w:sz w:val="20"/>
                <w:szCs w:val="20"/>
              </w:rPr>
            </w:pPr>
            <w:proofErr w:type="spellStart"/>
            <w:proofErr w:type="gramStart"/>
            <w:r w:rsidRPr="00044483">
              <w:rPr>
                <w:rFonts w:cs="Arial"/>
                <w:sz w:val="20"/>
                <w:szCs w:val="20"/>
              </w:rPr>
              <w:t>Avalonia.Themes.Fluent</w:t>
            </w:r>
            <w:proofErr w:type="spellEnd"/>
            <w:proofErr w:type="gramEnd"/>
            <w:r w:rsidRPr="00044483">
              <w:rPr>
                <w:rFonts w:cs="Arial"/>
                <w:sz w:val="20"/>
                <w:szCs w:val="20"/>
              </w:rPr>
              <w:t xml:space="preserve"> 11.1.4</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6F07B"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308F8708" w14:textId="77777777" w:rsidTr="00044483">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1BFDD6" w14:textId="77777777" w:rsidR="00044483" w:rsidRPr="00044483" w:rsidRDefault="00044483" w:rsidP="00044483">
            <w:pPr>
              <w:rPr>
                <w:rFonts w:cs="Arial"/>
                <w:sz w:val="20"/>
                <w:szCs w:val="20"/>
              </w:rPr>
            </w:pPr>
            <w:r w:rsidRPr="00044483">
              <w:rPr>
                <w:rFonts w:cs="Arial"/>
                <w:sz w:val="20"/>
                <w:szCs w:val="20"/>
              </w:rPr>
              <w:t>FTDI drivers for .Net 1.2.1</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5C3A6"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FTDI BSD-1-Clause</w:t>
            </w:r>
          </w:p>
        </w:tc>
      </w:tr>
      <w:tr w:rsidR="00044483" w:rsidRPr="00044483" w14:paraId="12A0ADF4"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BFB93" w14:textId="77777777" w:rsidR="00044483" w:rsidRPr="00044483" w:rsidRDefault="00044483" w:rsidP="00044483">
            <w:pPr>
              <w:rPr>
                <w:rFonts w:cs="Arial"/>
                <w:sz w:val="20"/>
                <w:szCs w:val="20"/>
              </w:rPr>
            </w:pPr>
            <w:proofErr w:type="spellStart"/>
            <w:r w:rsidRPr="00044483">
              <w:rPr>
                <w:rFonts w:cs="Arial"/>
                <w:sz w:val="20"/>
                <w:szCs w:val="20"/>
              </w:rPr>
              <w:t>JamesNK</w:t>
            </w:r>
            <w:proofErr w:type="spellEnd"/>
            <w:r w:rsidRPr="00044483">
              <w:rPr>
                <w:rFonts w:cs="Arial"/>
                <w:sz w:val="20"/>
                <w:szCs w:val="20"/>
              </w:rPr>
              <w:t>/</w:t>
            </w:r>
            <w:proofErr w:type="spellStart"/>
            <w:r w:rsidRPr="00044483">
              <w:rPr>
                <w:rFonts w:cs="Arial"/>
                <w:sz w:val="20"/>
                <w:szCs w:val="20"/>
              </w:rPr>
              <w:t>Newtonsoft.Json</w:t>
            </w:r>
            <w:proofErr w:type="spellEnd"/>
            <w:r w:rsidRPr="00044483">
              <w:rPr>
                <w:rFonts w:cs="Arial"/>
                <w:sz w:val="20"/>
                <w:szCs w:val="20"/>
              </w:rPr>
              <w:t xml:space="preserve"> 13.0.3</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EFCAF"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0C0DF003" w14:textId="77777777" w:rsidTr="00044483">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E1E17" w14:textId="77777777" w:rsidR="00044483" w:rsidRPr="00044483" w:rsidRDefault="00044483" w:rsidP="00044483">
            <w:pPr>
              <w:rPr>
                <w:rFonts w:cs="Arial"/>
                <w:sz w:val="20"/>
                <w:szCs w:val="20"/>
              </w:rPr>
            </w:pPr>
            <w:proofErr w:type="spellStart"/>
            <w:proofErr w:type="gramStart"/>
            <w:r w:rsidRPr="00044483">
              <w:rPr>
                <w:rFonts w:cs="Arial"/>
                <w:sz w:val="20"/>
                <w:szCs w:val="20"/>
              </w:rPr>
              <w:t>Microsoft.Extensions.Configuration</w:t>
            </w:r>
            <w:proofErr w:type="spellEnd"/>
            <w:proofErr w:type="gramEnd"/>
            <w:r w:rsidRPr="00044483">
              <w:rPr>
                <w:rFonts w:cs="Arial"/>
                <w:sz w:val="20"/>
                <w:szCs w:val="20"/>
              </w:rPr>
              <w:t xml:space="preserve"> 8.0.0</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1537E4"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0ED45791" w14:textId="77777777" w:rsidTr="00044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D4FD3" w14:textId="77777777" w:rsidR="00044483" w:rsidRPr="00044483" w:rsidRDefault="00044483" w:rsidP="00044483">
            <w:pPr>
              <w:rPr>
                <w:rFonts w:cs="Arial"/>
                <w:sz w:val="20"/>
                <w:szCs w:val="20"/>
              </w:rPr>
            </w:pPr>
            <w:proofErr w:type="spellStart"/>
            <w:proofErr w:type="gramStart"/>
            <w:r w:rsidRPr="00044483">
              <w:rPr>
                <w:rFonts w:cs="Arial"/>
                <w:sz w:val="20"/>
                <w:szCs w:val="20"/>
              </w:rPr>
              <w:t>Microsoft.Extensions.Configuration.Json</w:t>
            </w:r>
            <w:proofErr w:type="spellEnd"/>
            <w:proofErr w:type="gramEnd"/>
            <w:r w:rsidRPr="00044483">
              <w:rPr>
                <w:rFonts w:cs="Arial"/>
                <w:sz w:val="20"/>
                <w:szCs w:val="20"/>
              </w:rPr>
              <w:t xml:space="preserve"> 8.0.1</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AC15FD" w14:textId="77777777" w:rsidR="00044483" w:rsidRPr="00044483" w:rsidRDefault="00044483" w:rsidP="00044483">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044483">
              <w:rPr>
                <w:rFonts w:cs="Arial"/>
                <w:sz w:val="20"/>
                <w:szCs w:val="20"/>
              </w:rPr>
              <w:t>MIT License</w:t>
            </w:r>
          </w:p>
        </w:tc>
      </w:tr>
      <w:tr w:rsidR="00044483" w:rsidRPr="00044483" w14:paraId="54D20FAA" w14:textId="77777777" w:rsidTr="00044483">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00230" w14:textId="77777777" w:rsidR="00044483" w:rsidRPr="00044483" w:rsidRDefault="00044483" w:rsidP="00044483">
            <w:pPr>
              <w:rPr>
                <w:rFonts w:cs="Arial"/>
                <w:sz w:val="20"/>
                <w:szCs w:val="20"/>
              </w:rPr>
            </w:pPr>
            <w:proofErr w:type="spellStart"/>
            <w:r w:rsidRPr="00044483">
              <w:rPr>
                <w:rFonts w:cs="Arial"/>
                <w:sz w:val="20"/>
                <w:szCs w:val="20"/>
              </w:rPr>
              <w:t>System.Management</w:t>
            </w:r>
            <w:proofErr w:type="spellEnd"/>
            <w:r w:rsidRPr="00044483">
              <w:rPr>
                <w:rFonts w:cs="Arial"/>
                <w:sz w:val="20"/>
                <w:szCs w:val="20"/>
              </w:rPr>
              <w:t xml:space="preserve"> 8.0.0</w:t>
            </w:r>
          </w:p>
        </w:tc>
        <w:tc>
          <w:tcPr>
            <w:tcW w:w="5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D09ADE" w14:textId="77777777" w:rsidR="00044483" w:rsidRPr="00044483" w:rsidRDefault="00044483" w:rsidP="00044483">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044483">
              <w:rPr>
                <w:rFonts w:cs="Arial"/>
                <w:sz w:val="20"/>
                <w:szCs w:val="20"/>
              </w:rPr>
              <w:t>MIT License</w:t>
            </w:r>
          </w:p>
        </w:tc>
      </w:tr>
    </w:tbl>
    <w:p w14:paraId="61CECB42" w14:textId="77777777" w:rsidR="00044483" w:rsidRDefault="00044483" w:rsidP="00044483">
      <w:pPr>
        <w:pStyle w:val="Heading1"/>
        <w:numPr>
          <w:ilvl w:val="0"/>
          <w:numId w:val="0"/>
        </w:numPr>
        <w:spacing w:after="0"/>
        <w:rPr>
          <w:rFonts w:ascii="Arial" w:hAnsi="Arial" w:cs="Arial"/>
          <w:sz w:val="20"/>
          <w:szCs w:val="20"/>
        </w:rPr>
      </w:pPr>
    </w:p>
    <w:p w14:paraId="19AFD583" w14:textId="6D04877E" w:rsidR="00044483" w:rsidRPr="00044483" w:rsidRDefault="00044483" w:rsidP="00044483">
      <w:pPr>
        <w:pStyle w:val="Heading1"/>
        <w:numPr>
          <w:ilvl w:val="0"/>
          <w:numId w:val="0"/>
        </w:numPr>
        <w:spacing w:after="0"/>
        <w:rPr>
          <w:rFonts w:ascii="Arial" w:hAnsi="Arial" w:cs="Arial"/>
          <w:b/>
          <w:bCs/>
          <w:sz w:val="20"/>
          <w:szCs w:val="20"/>
        </w:rPr>
      </w:pPr>
      <w:r w:rsidRPr="00044483">
        <w:rPr>
          <w:rFonts w:ascii="Arial" w:hAnsi="Arial" w:cs="Arial"/>
          <w:b/>
          <w:bCs/>
          <w:sz w:val="20"/>
          <w:szCs w:val="20"/>
        </w:rPr>
        <w:t>Licenses</w:t>
      </w:r>
    </w:p>
    <w:p w14:paraId="099EB386" w14:textId="77777777" w:rsidR="00044483" w:rsidRPr="00044483" w:rsidRDefault="00044483" w:rsidP="00044483">
      <w:pPr>
        <w:rPr>
          <w:rFonts w:ascii="Arial" w:hAnsi="Arial" w:cs="Arial"/>
          <w:sz w:val="20"/>
          <w:szCs w:val="20"/>
        </w:rPr>
      </w:pPr>
    </w:p>
    <w:p w14:paraId="1630FCF1" w14:textId="77777777" w:rsidR="00044483" w:rsidRPr="00044483" w:rsidRDefault="00044483" w:rsidP="00044483">
      <w:pPr>
        <w:rPr>
          <w:rFonts w:ascii="Arial" w:hAnsi="Arial" w:cs="Arial"/>
          <w:sz w:val="20"/>
          <w:szCs w:val="20"/>
        </w:rPr>
      </w:pPr>
      <w:r w:rsidRPr="00044483">
        <w:rPr>
          <w:rFonts w:ascii="Arial" w:hAnsi="Arial" w:cs="Arial"/>
          <w:b/>
          <w:sz w:val="20"/>
          <w:szCs w:val="20"/>
        </w:rPr>
        <w:t>Avalonia 11.1.4</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12" w:history="1">
        <w:r w:rsidRPr="00044483">
          <w:rPr>
            <w:rStyle w:val="Hyperlink"/>
            <w:rFonts w:ascii="Arial" w:hAnsi="Arial" w:cs="Arial"/>
            <w:sz w:val="20"/>
            <w:szCs w:val="20"/>
          </w:rPr>
          <w:t>https://www.nuget.org/packages/Avalonia/11.1.4</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70646B09" w14:textId="77777777" w:rsidR="00044483" w:rsidRPr="00044483" w:rsidRDefault="00044483" w:rsidP="00044483">
      <w:pPr>
        <w:pStyle w:val="LicenseText"/>
        <w:spacing w:before="0" w:after="0" w:line="240" w:lineRule="auto"/>
        <w:rPr>
          <w:rFonts w:cs="Arial"/>
          <w:szCs w:val="20"/>
        </w:rPr>
      </w:pPr>
      <w:r w:rsidRPr="00044483">
        <w:rPr>
          <w:rFonts w:cs="Arial"/>
          <w:szCs w:val="20"/>
        </w:rPr>
        <w:t>The MIT License (MIT)</w:t>
      </w:r>
      <w:r w:rsidRPr="00044483">
        <w:rPr>
          <w:rFonts w:cs="Arial"/>
          <w:szCs w:val="20"/>
        </w:rPr>
        <w:br/>
      </w:r>
      <w:r w:rsidRPr="00044483">
        <w:rPr>
          <w:rFonts w:cs="Arial"/>
          <w:szCs w:val="20"/>
        </w:rPr>
        <w:br/>
        <w:t xml:space="preserve">Copyright (c) </w:t>
      </w:r>
      <w:proofErr w:type="spellStart"/>
      <w:r w:rsidRPr="00044483">
        <w:rPr>
          <w:rFonts w:cs="Arial"/>
          <w:szCs w:val="20"/>
        </w:rPr>
        <w:t>AvaloniaUI</w:t>
      </w:r>
      <w:proofErr w:type="spellEnd"/>
      <w:r w:rsidRPr="00044483">
        <w:rPr>
          <w:rFonts w:cs="Arial"/>
          <w:szCs w:val="20"/>
        </w:rPr>
        <w:t xml:space="preserve"> OÜ All Rights Reserved</w:t>
      </w:r>
      <w:r w:rsidRPr="00044483">
        <w:rPr>
          <w:rFonts w:cs="Arial"/>
          <w:szCs w:val="20"/>
        </w:rPr>
        <w:br/>
      </w:r>
      <w:r w:rsidRPr="00044483">
        <w:rPr>
          <w:rFonts w:cs="Arial"/>
          <w:szCs w:val="20"/>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044483">
        <w:rPr>
          <w:rFonts w:cs="Arial"/>
          <w:szCs w:val="20"/>
        </w:rPr>
        <w:br/>
      </w:r>
      <w:r w:rsidRPr="00044483">
        <w:rPr>
          <w:rFonts w:cs="Arial"/>
          <w:szCs w:val="20"/>
        </w:rPr>
        <w:br/>
        <w:t>The above copyright notice and this permission notice shall be included in all copies or substantial portions of the Software.</w:t>
      </w:r>
      <w:r w:rsidRPr="00044483">
        <w:rPr>
          <w:rFonts w:cs="Arial"/>
          <w:szCs w:val="20"/>
        </w:rPr>
        <w:br/>
      </w:r>
      <w:r w:rsidRPr="00044483">
        <w:rPr>
          <w:rFonts w:cs="Arial"/>
          <w:szCs w:val="20"/>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76B2F08" w14:textId="77777777" w:rsidR="00044483" w:rsidRPr="00044483" w:rsidRDefault="00044483" w:rsidP="00044483">
      <w:pPr>
        <w:rPr>
          <w:rFonts w:ascii="Arial" w:hAnsi="Arial" w:cs="Arial"/>
          <w:sz w:val="20"/>
          <w:szCs w:val="20"/>
        </w:rPr>
      </w:pPr>
    </w:p>
    <w:p w14:paraId="45F81C00" w14:textId="3BDFD5ED" w:rsidR="00044483" w:rsidRPr="00044483" w:rsidRDefault="00044483" w:rsidP="00044483">
      <w:pPr>
        <w:rPr>
          <w:rFonts w:ascii="Arial" w:hAnsi="Arial" w:cs="Arial"/>
          <w:sz w:val="20"/>
          <w:szCs w:val="20"/>
        </w:rPr>
      </w:pPr>
      <w:r w:rsidRPr="00044483">
        <w:rPr>
          <w:rFonts w:ascii="Arial" w:hAnsi="Arial" w:cs="Arial"/>
          <w:sz w:val="20"/>
          <w:szCs w:val="20"/>
        </w:rPr>
        <w:t>+++++++++++++++++++++++++++++++++++++++++++++++++++++++++++++++++++++++++</w:t>
      </w:r>
    </w:p>
    <w:p w14:paraId="5705D511" w14:textId="77777777" w:rsidR="00044483" w:rsidRDefault="00044483" w:rsidP="00044483">
      <w:pPr>
        <w:rPr>
          <w:rFonts w:ascii="Arial" w:hAnsi="Arial" w:cs="Arial"/>
          <w:b/>
          <w:sz w:val="20"/>
          <w:szCs w:val="20"/>
        </w:rPr>
      </w:pPr>
    </w:p>
    <w:p w14:paraId="46736C8E" w14:textId="77777777" w:rsidR="00044483" w:rsidRDefault="00044483" w:rsidP="00044483">
      <w:pPr>
        <w:rPr>
          <w:rFonts w:ascii="Arial" w:hAnsi="Arial" w:cs="Arial"/>
          <w:b/>
          <w:sz w:val="20"/>
          <w:szCs w:val="20"/>
        </w:rPr>
      </w:pPr>
    </w:p>
    <w:p w14:paraId="5136B24F" w14:textId="77777777" w:rsidR="00044483" w:rsidRDefault="00044483" w:rsidP="00044483">
      <w:pPr>
        <w:rPr>
          <w:rFonts w:ascii="Arial" w:hAnsi="Arial" w:cs="Arial"/>
          <w:b/>
          <w:sz w:val="20"/>
          <w:szCs w:val="20"/>
        </w:rPr>
      </w:pPr>
    </w:p>
    <w:p w14:paraId="5A56FA86" w14:textId="2374C1AC"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lastRenderedPageBreak/>
        <w:t>Avalonia.Desktop</w:t>
      </w:r>
      <w:proofErr w:type="spellEnd"/>
      <w:r w:rsidRPr="00044483">
        <w:rPr>
          <w:rFonts w:ascii="Arial" w:hAnsi="Arial" w:cs="Arial"/>
          <w:b/>
          <w:sz w:val="20"/>
          <w:szCs w:val="20"/>
        </w:rPr>
        <w:t xml:space="preserve"> 11.1.4</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13" w:history="1">
        <w:r w:rsidRPr="00044483">
          <w:rPr>
            <w:rStyle w:val="Hyperlink"/>
            <w:rFonts w:ascii="Arial" w:hAnsi="Arial" w:cs="Arial"/>
            <w:sz w:val="20"/>
            <w:szCs w:val="20"/>
          </w:rPr>
          <w:t>https://www.nuget.org/packages/Avalonia.Desktop/11.1.4</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55D5CE4E" w14:textId="77777777" w:rsidR="00044483" w:rsidRPr="00044483" w:rsidRDefault="00044483" w:rsidP="00044483">
      <w:pPr>
        <w:pStyle w:val="LicenseText"/>
        <w:spacing w:before="0" w:after="0" w:line="240" w:lineRule="auto"/>
        <w:rPr>
          <w:rFonts w:cs="Arial"/>
          <w:szCs w:val="20"/>
        </w:rPr>
      </w:pPr>
      <w:r w:rsidRPr="00044483">
        <w:rPr>
          <w:rFonts w:cs="Arial"/>
          <w:szCs w:val="20"/>
        </w:rPr>
        <w:t>The MIT License (MIT)</w:t>
      </w:r>
      <w:r w:rsidRPr="00044483">
        <w:rPr>
          <w:rFonts w:cs="Arial"/>
          <w:szCs w:val="20"/>
        </w:rPr>
        <w:br/>
      </w:r>
      <w:r w:rsidRPr="00044483">
        <w:rPr>
          <w:rFonts w:cs="Arial"/>
          <w:szCs w:val="20"/>
        </w:rPr>
        <w:br/>
        <w:t xml:space="preserve">Copyright (c) </w:t>
      </w:r>
      <w:proofErr w:type="spellStart"/>
      <w:r w:rsidRPr="00044483">
        <w:rPr>
          <w:rFonts w:cs="Arial"/>
          <w:szCs w:val="20"/>
        </w:rPr>
        <w:t>AvaloniaUI</w:t>
      </w:r>
      <w:proofErr w:type="spellEnd"/>
      <w:r w:rsidRPr="00044483">
        <w:rPr>
          <w:rFonts w:cs="Arial"/>
          <w:szCs w:val="20"/>
        </w:rPr>
        <w:t xml:space="preserve"> OÜ All Rights Reserved</w:t>
      </w:r>
      <w:r w:rsidRPr="00044483">
        <w:rPr>
          <w:rFonts w:cs="Arial"/>
          <w:szCs w:val="20"/>
        </w:rPr>
        <w:br/>
      </w:r>
      <w:r w:rsidRPr="00044483">
        <w:rPr>
          <w:rFonts w:cs="Arial"/>
          <w:szCs w:val="20"/>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044483">
        <w:rPr>
          <w:rFonts w:cs="Arial"/>
          <w:szCs w:val="20"/>
        </w:rPr>
        <w:br/>
      </w:r>
      <w:r w:rsidRPr="00044483">
        <w:rPr>
          <w:rFonts w:cs="Arial"/>
          <w:szCs w:val="20"/>
        </w:rPr>
        <w:br/>
        <w:t>The above copyright notice and this permission notice shall be included in all copies or substantial portions of the Software.</w:t>
      </w:r>
      <w:r w:rsidRPr="00044483">
        <w:rPr>
          <w:rFonts w:cs="Arial"/>
          <w:szCs w:val="20"/>
        </w:rPr>
        <w:br/>
      </w:r>
      <w:r w:rsidRPr="00044483">
        <w:rPr>
          <w:rFonts w:cs="Arial"/>
          <w:szCs w:val="20"/>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6586832" w14:textId="77777777" w:rsidR="00044483" w:rsidRPr="00044483" w:rsidRDefault="00044483" w:rsidP="00044483">
      <w:pPr>
        <w:rPr>
          <w:rFonts w:ascii="Arial" w:hAnsi="Arial" w:cs="Arial"/>
          <w:sz w:val="20"/>
          <w:szCs w:val="20"/>
        </w:rPr>
      </w:pPr>
    </w:p>
    <w:p w14:paraId="08A2022F" w14:textId="55185EEC" w:rsidR="00044483" w:rsidRDefault="00044483" w:rsidP="00044483">
      <w:pPr>
        <w:rPr>
          <w:rFonts w:ascii="Arial" w:hAnsi="Arial" w:cs="Arial"/>
          <w:sz w:val="20"/>
          <w:szCs w:val="20"/>
        </w:rPr>
      </w:pPr>
      <w:r w:rsidRPr="00044483">
        <w:rPr>
          <w:rFonts w:ascii="Arial" w:hAnsi="Arial" w:cs="Arial"/>
          <w:sz w:val="20"/>
          <w:szCs w:val="20"/>
        </w:rPr>
        <w:t>+++++++++++++++++++++++++++++++++++++++++++++++++++++++++++++++++++++++++</w:t>
      </w:r>
    </w:p>
    <w:p w14:paraId="15C2A646" w14:textId="77777777" w:rsidR="00044483" w:rsidRPr="00044483" w:rsidRDefault="00044483" w:rsidP="00044483">
      <w:pPr>
        <w:rPr>
          <w:rFonts w:ascii="Arial" w:hAnsi="Arial" w:cs="Arial"/>
          <w:sz w:val="20"/>
          <w:szCs w:val="20"/>
        </w:rPr>
      </w:pPr>
    </w:p>
    <w:p w14:paraId="07804312" w14:textId="77777777" w:rsidR="00044483" w:rsidRDefault="00044483" w:rsidP="00044483">
      <w:pPr>
        <w:rPr>
          <w:rFonts w:ascii="Arial" w:hAnsi="Arial" w:cs="Arial"/>
          <w:b/>
          <w:sz w:val="20"/>
          <w:szCs w:val="20"/>
        </w:rPr>
      </w:pPr>
    </w:p>
    <w:p w14:paraId="4A3A8B82" w14:textId="67717AC8"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Avalonia.Diagnostics</w:t>
      </w:r>
      <w:proofErr w:type="spellEnd"/>
      <w:r w:rsidRPr="00044483">
        <w:rPr>
          <w:rFonts w:ascii="Arial" w:hAnsi="Arial" w:cs="Arial"/>
          <w:b/>
          <w:sz w:val="20"/>
          <w:szCs w:val="20"/>
        </w:rPr>
        <w:t xml:space="preserve"> 11.1.4</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14" w:history="1">
        <w:r w:rsidRPr="00044483">
          <w:rPr>
            <w:rStyle w:val="Hyperlink"/>
            <w:rFonts w:ascii="Arial" w:hAnsi="Arial" w:cs="Arial"/>
            <w:sz w:val="20"/>
            <w:szCs w:val="20"/>
          </w:rPr>
          <w:t>https://www.nuget.org/packages/Avalonia.Diagnostics/11.1.4</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4306CA2D" w14:textId="43D9AF19" w:rsidR="00044483" w:rsidRP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r>
      <w:commentRangeStart w:id="0"/>
      <w:r w:rsidRPr="00044483">
        <w:rPr>
          <w:rFonts w:cs="Arial"/>
          <w:szCs w:val="20"/>
        </w:rPr>
        <w:t xml:space="preserve">Copyright (c) </w:t>
      </w:r>
      <w:proofErr w:type="spellStart"/>
      <w:ins w:id="1" w:author="Perez, Johnson ralph" w:date="2024-11-05T09:41:00Z" w16du:dateUtc="2024-11-05T01:41:00Z">
        <w:r w:rsidR="00497BDD" w:rsidRPr="00497BDD">
          <w:rPr>
            <w:rFonts w:cs="Arial"/>
            <w:szCs w:val="20"/>
          </w:rPr>
          <w:t>AvaloniaUI</w:t>
        </w:r>
        <w:proofErr w:type="spellEnd"/>
        <w:r w:rsidR="00497BDD" w:rsidRPr="00497BDD">
          <w:rPr>
            <w:rFonts w:cs="Arial"/>
            <w:szCs w:val="20"/>
          </w:rPr>
          <w:t xml:space="preserve"> OÜ All Rights Reserved</w:t>
        </w:r>
      </w:ins>
      <w:del w:id="2" w:author="Perez, Johnson ralph" w:date="2024-11-05T09:41:00Z" w16du:dateUtc="2024-11-05T01:41:00Z">
        <w:r w:rsidRPr="00044483" w:rsidDel="00497BDD">
          <w:rPr>
            <w:rFonts w:cs="Arial"/>
            <w:szCs w:val="20"/>
          </w:rPr>
          <w:delText>&lt;year&gt; &lt;copyright holders&gt;</w:delText>
        </w:r>
        <w:r w:rsidRPr="00044483" w:rsidDel="00497BDD">
          <w:rPr>
            <w:rFonts w:cs="Arial"/>
            <w:szCs w:val="20"/>
          </w:rPr>
          <w:br/>
        </w:r>
      </w:del>
      <w:commentRangeEnd w:id="0"/>
      <w:r>
        <w:rPr>
          <w:rStyle w:val="CommentReference"/>
          <w:rFonts w:ascii="Times New Roman" w:eastAsia="Times New Roman" w:hAnsi="Times New Roman"/>
        </w:rPr>
        <w:commentReference w:id="0"/>
      </w:r>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copy, modify, merge, publish, distribute, sublicense, 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sidRPr="00044483">
        <w:rPr>
          <w:rFonts w:cs="Arial"/>
          <w:szCs w:val="20"/>
        </w:rPr>
        <w:br/>
      </w:r>
      <w:r w:rsidRPr="00044483">
        <w:rPr>
          <w:rFonts w:cs="Arial"/>
          <w:szCs w:val="20"/>
        </w:rPr>
        <w:br/>
        <w:t>THE SOFTWARE IS PROVIDED "AS IS", WITHOUT WARRANTY OF ANY KIND, EXPRESS OR</w:t>
      </w:r>
      <w:r w:rsidRPr="00044483">
        <w:rPr>
          <w:rFonts w:cs="Arial"/>
          <w:szCs w:val="20"/>
        </w:rPr>
        <w:br/>
        <w:t>IMPLIED, INCLUDING BUT NOT LIMITED TO THE WARRANTIES OF MERCHANTABILITY, 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7686F2EA" w14:textId="77777777" w:rsidR="00044483" w:rsidRPr="00044483" w:rsidRDefault="00044483" w:rsidP="00044483">
      <w:pPr>
        <w:rPr>
          <w:rFonts w:ascii="Arial" w:hAnsi="Arial" w:cs="Arial"/>
          <w:sz w:val="20"/>
          <w:szCs w:val="20"/>
        </w:rPr>
      </w:pPr>
    </w:p>
    <w:p w14:paraId="322201A8" w14:textId="652B976B" w:rsidR="00044483" w:rsidRPr="00044483" w:rsidRDefault="00044483" w:rsidP="00044483">
      <w:pPr>
        <w:rPr>
          <w:rFonts w:ascii="Arial" w:hAnsi="Arial" w:cs="Arial"/>
          <w:sz w:val="20"/>
          <w:szCs w:val="20"/>
        </w:rPr>
      </w:pPr>
      <w:r w:rsidRPr="00044483">
        <w:rPr>
          <w:rFonts w:ascii="Arial" w:hAnsi="Arial" w:cs="Arial"/>
          <w:sz w:val="20"/>
          <w:szCs w:val="20"/>
        </w:rPr>
        <w:t>+++++++++++++++++++++++++++++++++++++++++++++++++++++++++++++++++++++++++</w:t>
      </w:r>
    </w:p>
    <w:p w14:paraId="078482A9" w14:textId="77777777" w:rsidR="00044483" w:rsidRDefault="00044483" w:rsidP="00044483">
      <w:pPr>
        <w:rPr>
          <w:rFonts w:ascii="Arial" w:hAnsi="Arial" w:cs="Arial"/>
          <w:b/>
          <w:sz w:val="20"/>
          <w:szCs w:val="20"/>
        </w:rPr>
      </w:pPr>
    </w:p>
    <w:p w14:paraId="55AA1F66" w14:textId="77777777" w:rsidR="00044483" w:rsidRDefault="00044483" w:rsidP="00044483">
      <w:pPr>
        <w:rPr>
          <w:rFonts w:ascii="Arial" w:hAnsi="Arial" w:cs="Arial"/>
          <w:b/>
          <w:sz w:val="20"/>
          <w:szCs w:val="20"/>
        </w:rPr>
      </w:pPr>
    </w:p>
    <w:p w14:paraId="5DA64D3E" w14:textId="01953F4D"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Avalonia.Fonts.Inter</w:t>
      </w:r>
      <w:proofErr w:type="spellEnd"/>
      <w:r w:rsidRPr="00044483">
        <w:rPr>
          <w:rFonts w:ascii="Arial" w:hAnsi="Arial" w:cs="Arial"/>
          <w:b/>
          <w:sz w:val="20"/>
          <w:szCs w:val="20"/>
        </w:rPr>
        <w:t xml:space="preserve"> 11.1.4</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19" w:history="1">
        <w:r w:rsidRPr="00044483">
          <w:rPr>
            <w:rStyle w:val="Hyperlink"/>
            <w:rFonts w:ascii="Arial" w:hAnsi="Arial" w:cs="Arial"/>
            <w:sz w:val="20"/>
            <w:szCs w:val="20"/>
          </w:rPr>
          <w:t>https://www.nuget.org/packages/Avalonia.Fonts.Inter/11.1.4</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4FEE1ABD" w14:textId="510DD624" w:rsidR="00044483" w:rsidRP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r>
      <w:commentRangeStart w:id="3"/>
      <w:r w:rsidRPr="00044483">
        <w:rPr>
          <w:rFonts w:cs="Arial"/>
          <w:szCs w:val="20"/>
        </w:rPr>
        <w:t xml:space="preserve">Copyright (c) </w:t>
      </w:r>
      <w:proofErr w:type="spellStart"/>
      <w:ins w:id="4" w:author="Perez, Johnson ralph" w:date="2024-11-05T09:42:00Z" w16du:dateUtc="2024-11-05T01:42:00Z">
        <w:r w:rsidR="00497BDD" w:rsidRPr="00497BDD">
          <w:rPr>
            <w:rFonts w:cs="Arial"/>
            <w:szCs w:val="20"/>
          </w:rPr>
          <w:t>AvaloniaUI</w:t>
        </w:r>
        <w:proofErr w:type="spellEnd"/>
        <w:r w:rsidR="00497BDD" w:rsidRPr="00497BDD">
          <w:rPr>
            <w:rFonts w:cs="Arial"/>
            <w:szCs w:val="20"/>
          </w:rPr>
          <w:t xml:space="preserve"> OÜ All Rights Reserved</w:t>
        </w:r>
      </w:ins>
      <w:del w:id="5" w:author="Perez, Johnson ralph" w:date="2024-11-05T09:42:00Z" w16du:dateUtc="2024-11-05T01:42:00Z">
        <w:r w:rsidRPr="00044483" w:rsidDel="00497BDD">
          <w:rPr>
            <w:rFonts w:cs="Arial"/>
            <w:szCs w:val="20"/>
          </w:rPr>
          <w:delText>&lt;year&gt; &lt;copyright holders&gt;</w:delText>
        </w:r>
        <w:commentRangeEnd w:id="3"/>
        <w:r w:rsidDel="00497BDD">
          <w:rPr>
            <w:rStyle w:val="CommentReference"/>
            <w:rFonts w:ascii="Times New Roman" w:eastAsia="Times New Roman" w:hAnsi="Times New Roman"/>
          </w:rPr>
          <w:commentReference w:id="3"/>
        </w:r>
      </w:del>
      <w:r w:rsidRPr="00044483">
        <w:rPr>
          <w:rFonts w:cs="Arial"/>
          <w:szCs w:val="20"/>
        </w:rPr>
        <w:br/>
      </w:r>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copy, modify, merge, publish, distribute, sublicense, 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sidRPr="00044483">
        <w:rPr>
          <w:rFonts w:cs="Arial"/>
          <w:szCs w:val="20"/>
        </w:rPr>
        <w:br/>
      </w:r>
      <w:r w:rsidRPr="00044483">
        <w:rPr>
          <w:rFonts w:cs="Arial"/>
          <w:szCs w:val="20"/>
        </w:rPr>
        <w:br/>
        <w:t>THE SOFTWARE IS PROVIDED "AS IS", WITHOUT WARRANTY OF ANY KIND, EXPRESS OR</w:t>
      </w:r>
      <w:r w:rsidRPr="00044483">
        <w:rPr>
          <w:rFonts w:cs="Arial"/>
          <w:szCs w:val="20"/>
        </w:rPr>
        <w:br/>
        <w:t>IMPLIED, INCLUDING BUT NOT LIMITED TO THE WARRANTIES OF MERCHANTABILITY, 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7C84AEFB" w14:textId="77777777" w:rsidR="00044483" w:rsidRPr="00044483" w:rsidRDefault="00044483" w:rsidP="00044483">
      <w:pPr>
        <w:rPr>
          <w:rFonts w:ascii="Arial" w:hAnsi="Arial" w:cs="Arial"/>
          <w:sz w:val="20"/>
          <w:szCs w:val="20"/>
        </w:rPr>
      </w:pPr>
    </w:p>
    <w:p w14:paraId="0939C9B9" w14:textId="6E99ACF9" w:rsidR="00044483" w:rsidRPr="00044483" w:rsidRDefault="00044483" w:rsidP="00044483">
      <w:pPr>
        <w:rPr>
          <w:rFonts w:ascii="Arial" w:hAnsi="Arial" w:cs="Arial"/>
          <w:sz w:val="20"/>
          <w:szCs w:val="20"/>
        </w:rPr>
      </w:pPr>
      <w:r w:rsidRPr="00044483">
        <w:rPr>
          <w:rFonts w:ascii="Arial" w:hAnsi="Arial" w:cs="Arial"/>
          <w:sz w:val="20"/>
          <w:szCs w:val="20"/>
        </w:rPr>
        <w:t>+++++++++++++++++++++++++++++++++++++++++++++++++++++++++++++++++++++++++</w:t>
      </w:r>
    </w:p>
    <w:p w14:paraId="0E79349E" w14:textId="77777777" w:rsidR="00044483" w:rsidRDefault="00044483" w:rsidP="00044483">
      <w:pPr>
        <w:rPr>
          <w:rFonts w:ascii="Arial" w:hAnsi="Arial" w:cs="Arial"/>
          <w:b/>
          <w:sz w:val="20"/>
          <w:szCs w:val="20"/>
        </w:rPr>
      </w:pPr>
    </w:p>
    <w:p w14:paraId="01C2FC18" w14:textId="77777777" w:rsidR="00044483" w:rsidRDefault="00044483" w:rsidP="00044483">
      <w:pPr>
        <w:rPr>
          <w:rFonts w:ascii="Arial" w:hAnsi="Arial" w:cs="Arial"/>
          <w:b/>
          <w:sz w:val="20"/>
          <w:szCs w:val="20"/>
        </w:rPr>
      </w:pPr>
    </w:p>
    <w:p w14:paraId="08FC7F79" w14:textId="5AE441F3"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Avalonia.Themes.Fluent</w:t>
      </w:r>
      <w:proofErr w:type="spellEnd"/>
      <w:r w:rsidRPr="00044483">
        <w:rPr>
          <w:rFonts w:ascii="Arial" w:hAnsi="Arial" w:cs="Arial"/>
          <w:b/>
          <w:sz w:val="20"/>
          <w:szCs w:val="20"/>
        </w:rPr>
        <w:t xml:space="preserve"> 11.1.4</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20" w:history="1">
        <w:r w:rsidRPr="00044483">
          <w:rPr>
            <w:rStyle w:val="Hyperlink"/>
            <w:rFonts w:ascii="Arial" w:hAnsi="Arial" w:cs="Arial"/>
            <w:sz w:val="20"/>
            <w:szCs w:val="20"/>
          </w:rPr>
          <w:t>https://www.nuget.org/packages/Avalonia.Themes.Fluent/11.1.4</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59B30073" w14:textId="0C327502" w:rsidR="00044483" w:rsidRP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r>
      <w:commentRangeStart w:id="6"/>
      <w:r w:rsidRPr="00044483">
        <w:rPr>
          <w:rFonts w:cs="Arial"/>
          <w:szCs w:val="20"/>
        </w:rPr>
        <w:t xml:space="preserve">Copyright (c) </w:t>
      </w:r>
      <w:proofErr w:type="spellStart"/>
      <w:ins w:id="7" w:author="Perez, Johnson ralph" w:date="2024-11-05T09:42:00Z" w16du:dateUtc="2024-11-05T01:42:00Z">
        <w:r w:rsidR="00497BDD" w:rsidRPr="00497BDD">
          <w:rPr>
            <w:rFonts w:cs="Arial"/>
            <w:szCs w:val="20"/>
          </w:rPr>
          <w:t>AvaloniaUI</w:t>
        </w:r>
        <w:proofErr w:type="spellEnd"/>
        <w:r w:rsidR="00497BDD" w:rsidRPr="00497BDD">
          <w:rPr>
            <w:rFonts w:cs="Arial"/>
            <w:szCs w:val="20"/>
          </w:rPr>
          <w:t xml:space="preserve"> OÜ All Rights Reserved</w:t>
        </w:r>
      </w:ins>
      <w:del w:id="8" w:author="Perez, Johnson ralph" w:date="2024-11-05T09:42:00Z" w16du:dateUtc="2024-11-05T01:42:00Z">
        <w:r w:rsidRPr="00044483" w:rsidDel="00497BDD">
          <w:rPr>
            <w:rFonts w:cs="Arial"/>
            <w:szCs w:val="20"/>
          </w:rPr>
          <w:delText>&lt;year&gt; &lt;copyright holders&gt;</w:delText>
        </w:r>
        <w:commentRangeEnd w:id="6"/>
        <w:r w:rsidDel="00497BDD">
          <w:rPr>
            <w:rStyle w:val="CommentReference"/>
            <w:rFonts w:ascii="Times New Roman" w:eastAsia="Times New Roman" w:hAnsi="Times New Roman"/>
          </w:rPr>
          <w:commentReference w:id="6"/>
        </w:r>
      </w:del>
      <w:r w:rsidRPr="00044483">
        <w:rPr>
          <w:rFonts w:cs="Arial"/>
          <w:szCs w:val="20"/>
        </w:rPr>
        <w:br/>
      </w:r>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copy, modify, merge, publish, distribute, sublicense, 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sidRPr="00044483">
        <w:rPr>
          <w:rFonts w:cs="Arial"/>
          <w:szCs w:val="20"/>
        </w:rPr>
        <w:br/>
      </w:r>
      <w:r w:rsidRPr="00044483">
        <w:rPr>
          <w:rFonts w:cs="Arial"/>
          <w:szCs w:val="20"/>
        </w:rPr>
        <w:br/>
        <w:t>THE SOFTWARE IS PROVIDED "AS IS", WITHOUT WARRANTY OF ANY KIND, EXPRESS OR</w:t>
      </w:r>
      <w:r w:rsidRPr="00044483">
        <w:rPr>
          <w:rFonts w:cs="Arial"/>
          <w:szCs w:val="20"/>
        </w:rPr>
        <w:br/>
        <w:t xml:space="preserve">IMPLIED, INCLUDING BUT NOT LIMITED TO THE WARRANTIES OF MERCHANTABILITY, </w:t>
      </w:r>
      <w:r w:rsidRPr="00044483">
        <w:rPr>
          <w:rFonts w:cs="Arial"/>
          <w:szCs w:val="20"/>
        </w:rPr>
        <w:lastRenderedPageBreak/>
        <w:t>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43251E29" w14:textId="77777777" w:rsidR="00044483" w:rsidRPr="00044483" w:rsidRDefault="00044483" w:rsidP="00044483">
      <w:pPr>
        <w:rPr>
          <w:rFonts w:ascii="Arial" w:hAnsi="Arial" w:cs="Arial"/>
          <w:sz w:val="20"/>
          <w:szCs w:val="20"/>
        </w:rPr>
      </w:pPr>
    </w:p>
    <w:p w14:paraId="0202D155" w14:textId="7BCFFF21" w:rsidR="00044483" w:rsidRPr="00044483" w:rsidRDefault="00044483" w:rsidP="00044483">
      <w:pPr>
        <w:rPr>
          <w:rFonts w:ascii="Arial" w:hAnsi="Arial" w:cs="Arial"/>
          <w:sz w:val="20"/>
          <w:szCs w:val="20"/>
        </w:rPr>
      </w:pPr>
      <w:r w:rsidRPr="00044483">
        <w:rPr>
          <w:rFonts w:ascii="Arial" w:hAnsi="Arial" w:cs="Arial"/>
          <w:sz w:val="20"/>
          <w:szCs w:val="20"/>
        </w:rPr>
        <w:t>+++++++++++++++++++++++++++++++++++++++++++++++++++++++++++++++++++++++++</w:t>
      </w:r>
    </w:p>
    <w:p w14:paraId="227BBA83" w14:textId="77777777" w:rsidR="00044483" w:rsidRDefault="00044483" w:rsidP="00044483">
      <w:pPr>
        <w:rPr>
          <w:rFonts w:ascii="Arial" w:hAnsi="Arial" w:cs="Arial"/>
          <w:b/>
          <w:sz w:val="20"/>
          <w:szCs w:val="20"/>
        </w:rPr>
      </w:pPr>
    </w:p>
    <w:p w14:paraId="78C89075" w14:textId="77777777" w:rsidR="00044483" w:rsidRDefault="00044483" w:rsidP="00044483">
      <w:pPr>
        <w:rPr>
          <w:rFonts w:ascii="Arial" w:hAnsi="Arial" w:cs="Arial"/>
          <w:b/>
          <w:sz w:val="20"/>
          <w:szCs w:val="20"/>
        </w:rPr>
      </w:pPr>
    </w:p>
    <w:p w14:paraId="41255377" w14:textId="7FAF07BB" w:rsidR="00044483" w:rsidRPr="00044483" w:rsidRDefault="00044483" w:rsidP="00044483">
      <w:pPr>
        <w:rPr>
          <w:rFonts w:ascii="Arial" w:hAnsi="Arial" w:cs="Arial"/>
          <w:sz w:val="20"/>
          <w:szCs w:val="20"/>
        </w:rPr>
      </w:pPr>
      <w:r w:rsidRPr="00044483">
        <w:rPr>
          <w:rFonts w:ascii="Arial" w:hAnsi="Arial" w:cs="Arial"/>
          <w:b/>
          <w:sz w:val="20"/>
          <w:szCs w:val="20"/>
        </w:rPr>
        <w:t>FTDI drivers for .Net 1.2.1</w:t>
      </w:r>
      <w:r w:rsidRPr="00044483">
        <w:rPr>
          <w:rFonts w:ascii="Arial" w:hAnsi="Arial" w:cs="Arial"/>
          <w:sz w:val="20"/>
          <w:szCs w:val="20"/>
        </w:rPr>
        <w:br/>
        <w:t>License: FTDI BSD-1-Clause</w:t>
      </w:r>
      <w:r w:rsidRPr="00044483">
        <w:rPr>
          <w:rFonts w:ascii="Arial" w:hAnsi="Arial" w:cs="Arial"/>
          <w:sz w:val="20"/>
          <w:szCs w:val="20"/>
        </w:rPr>
        <w:br/>
        <w:t xml:space="preserve">Download Page: </w:t>
      </w:r>
      <w:hyperlink r:id="rId21" w:history="1">
        <w:r w:rsidRPr="00044483">
          <w:rPr>
            <w:rStyle w:val="Hyperlink"/>
            <w:rFonts w:ascii="Arial" w:hAnsi="Arial" w:cs="Arial"/>
            <w:sz w:val="20"/>
            <w:szCs w:val="20"/>
          </w:rPr>
          <w:t>https://www.nuget.org/packages/FTD2XX.Net/1.2.1</w:t>
        </w:r>
      </w:hyperlink>
      <w:r w:rsidRPr="00044483">
        <w:rPr>
          <w:rFonts w:ascii="Arial" w:hAnsi="Arial" w:cs="Arial"/>
          <w:sz w:val="20"/>
          <w:szCs w:val="20"/>
        </w:rPr>
        <w:br/>
        <w:t>License: FTDI BSD-1-Clause</w:t>
      </w:r>
      <w:r w:rsidRPr="00044483">
        <w:rPr>
          <w:rFonts w:ascii="Arial" w:hAnsi="Arial" w:cs="Arial"/>
          <w:sz w:val="20"/>
          <w:szCs w:val="20"/>
        </w:rPr>
        <w:br/>
      </w:r>
    </w:p>
    <w:p w14:paraId="4FFFCECE" w14:textId="77777777" w:rsidR="00044483" w:rsidRPr="00044483" w:rsidRDefault="00044483" w:rsidP="00044483">
      <w:pPr>
        <w:pStyle w:val="LicenseText"/>
        <w:spacing w:before="0" w:after="0" w:line="240" w:lineRule="auto"/>
        <w:rPr>
          <w:rFonts w:cs="Arial"/>
          <w:szCs w:val="20"/>
        </w:rPr>
      </w:pPr>
      <w:r w:rsidRPr="00044483">
        <w:rPr>
          <w:rFonts w:cs="Arial"/>
          <w:szCs w:val="20"/>
        </w:rPr>
        <w:t>Copyright © 2007-2013 Future Technology Devices International Limited</w:t>
      </w:r>
      <w:r w:rsidRPr="00044483">
        <w:rPr>
          <w:rFonts w:cs="Arial"/>
          <w:szCs w:val="20"/>
        </w:rPr>
        <w:br/>
      </w:r>
      <w:r w:rsidRPr="00044483">
        <w:rPr>
          <w:rFonts w:cs="Arial"/>
          <w:szCs w:val="20"/>
        </w:rPr>
        <w:br/>
        <w:t>FTDI FTD2XX_NET.dll may be used only in conjunction with products based</w:t>
      </w:r>
      <w:r w:rsidRPr="00044483">
        <w:rPr>
          <w:rFonts w:cs="Arial"/>
          <w:szCs w:val="20"/>
        </w:rPr>
        <w:br/>
        <w:t>on FTDI parts.</w:t>
      </w:r>
      <w:r w:rsidRPr="00044483">
        <w:rPr>
          <w:rFonts w:cs="Arial"/>
          <w:szCs w:val="20"/>
        </w:rPr>
        <w:br/>
      </w:r>
      <w:r w:rsidRPr="00044483">
        <w:rPr>
          <w:rFonts w:cs="Arial"/>
          <w:szCs w:val="20"/>
        </w:rPr>
        <w:br/>
        <w:t>THIS SOFTWARE IS PROVIDED BY FUTURE TECHNOLOGY DEVICES INTERNATIONAL</w:t>
      </w:r>
      <w:r w:rsidRPr="00044483">
        <w:rPr>
          <w:rFonts w:cs="Arial"/>
          <w:szCs w:val="20"/>
        </w:rPr>
        <w:br/>
        <w:t>LIMITED ``AS IS'' AND ANY EXPRESS OR IMPLIED WARRANTIES, INCLUDING, BUT</w:t>
      </w:r>
      <w:r w:rsidRPr="00044483">
        <w:rPr>
          <w:rFonts w:cs="Arial"/>
          <w:szCs w:val="20"/>
        </w:rPr>
        <w:br/>
        <w:t>NOT LIMITED TO, THE IMPLIED WARRANTIES OF MERCHANTABILITY AND FITNESS FOR</w:t>
      </w:r>
      <w:r w:rsidRPr="00044483">
        <w:rPr>
          <w:rFonts w:cs="Arial"/>
          <w:szCs w:val="20"/>
        </w:rPr>
        <w:br/>
        <w:t>A PARTICULAR PURPOSE ARE DISCLAIMED. IN NO EVENT SHALL FUTURE TECHNOLOGY</w:t>
      </w:r>
      <w:r w:rsidRPr="00044483">
        <w:rPr>
          <w:rFonts w:cs="Arial"/>
          <w:szCs w:val="20"/>
        </w:rPr>
        <w:br/>
        <w:t>DEVICES INTERNATIONAL LIMITED BE LIABLE FOR ANY DIRECT, INDIRECT,</w:t>
      </w:r>
      <w:r w:rsidRPr="00044483">
        <w:rPr>
          <w:rFonts w:cs="Arial"/>
          <w:szCs w:val="20"/>
        </w:rPr>
        <w:br/>
        <w:t>INCIDENTAL, SPECIAL, EXEMPLARY, OR CONSEQUENTIAL DAMAGES (INCLUDING,</w:t>
      </w:r>
      <w:r w:rsidRPr="00044483">
        <w:rPr>
          <w:rFonts w:cs="Arial"/>
          <w:szCs w:val="20"/>
        </w:rPr>
        <w:br/>
        <w:t>BUT NOT LIMITED TO, PROCUREMENT OF SUBSTITUTE GOODS OR SERVICES; LOSS OF</w:t>
      </w:r>
      <w:r w:rsidRPr="00044483">
        <w:rPr>
          <w:rFonts w:cs="Arial"/>
          <w:szCs w:val="20"/>
        </w:rPr>
        <w:br/>
        <w:t>USE, DATA, OR PROFITS; OR BUSINESS INTERRUPTION) HOWEVER CAUSED AND ON</w:t>
      </w:r>
      <w:r w:rsidRPr="00044483">
        <w:rPr>
          <w:rFonts w:cs="Arial"/>
          <w:szCs w:val="20"/>
        </w:rPr>
        <w:br/>
        <w:t>ANY THEORY OF LIABILITY, WHETHER IN CONTRACT, STRICT LIABILITY, OR TORT</w:t>
      </w:r>
      <w:r w:rsidRPr="00044483">
        <w:rPr>
          <w:rFonts w:cs="Arial"/>
          <w:szCs w:val="20"/>
        </w:rPr>
        <w:br/>
        <w:t>(INCLUDING NEGLIGENCE OR OTHERWISE) ARISING IN ANY WAY OUT OF THE USE</w:t>
      </w:r>
      <w:r w:rsidRPr="00044483">
        <w:rPr>
          <w:rFonts w:cs="Arial"/>
          <w:szCs w:val="20"/>
        </w:rPr>
        <w:br/>
        <w:t>OF THIS SOFTWARE, EVEN IF ADVISED OF THE POSSIBILITY OF SUCH DAMAGE.</w:t>
      </w:r>
      <w:r w:rsidRPr="00044483">
        <w:rPr>
          <w:rFonts w:cs="Arial"/>
          <w:szCs w:val="20"/>
        </w:rPr>
        <w:br/>
      </w:r>
      <w:r w:rsidRPr="00044483">
        <w:rPr>
          <w:rFonts w:cs="Arial"/>
          <w:szCs w:val="20"/>
        </w:rPr>
        <w:br/>
        <w:t>ALL FTDI COMPONENTS MAY BE DISTRIBUTED IN ANY FORM AS LONG AS OUR LICENSE</w:t>
      </w:r>
      <w:r w:rsidRPr="00044483">
        <w:rPr>
          <w:rFonts w:cs="Arial"/>
          <w:szCs w:val="20"/>
        </w:rPr>
        <w:br/>
        <w:t>INFORMATION IS NOT MODIFIED.</w:t>
      </w:r>
      <w:r w:rsidRPr="00044483">
        <w:rPr>
          <w:rFonts w:cs="Arial"/>
          <w:szCs w:val="20"/>
        </w:rPr>
        <w:br/>
      </w:r>
    </w:p>
    <w:p w14:paraId="23AD85C3" w14:textId="77777777" w:rsidR="00044483" w:rsidRPr="00044483" w:rsidRDefault="00044483" w:rsidP="00044483">
      <w:pPr>
        <w:rPr>
          <w:rFonts w:ascii="Arial" w:hAnsi="Arial" w:cs="Arial"/>
          <w:sz w:val="20"/>
          <w:szCs w:val="20"/>
        </w:rPr>
      </w:pPr>
    </w:p>
    <w:p w14:paraId="52F143E9" w14:textId="415ADEB3" w:rsidR="00044483" w:rsidRPr="00044483" w:rsidRDefault="00044483" w:rsidP="00044483">
      <w:pPr>
        <w:rPr>
          <w:rFonts w:ascii="Arial" w:hAnsi="Arial" w:cs="Arial"/>
          <w:sz w:val="20"/>
          <w:szCs w:val="20"/>
        </w:rPr>
      </w:pPr>
      <w:r w:rsidRPr="00044483">
        <w:rPr>
          <w:rFonts w:ascii="Arial" w:hAnsi="Arial" w:cs="Arial"/>
          <w:sz w:val="20"/>
          <w:szCs w:val="20"/>
        </w:rPr>
        <w:t>+++++++++++++++++++++++++++++++++++++++++++++++++++++++++++++++++++++++++</w:t>
      </w:r>
    </w:p>
    <w:p w14:paraId="66354B1C" w14:textId="77777777" w:rsidR="00044483" w:rsidRDefault="00044483" w:rsidP="00044483">
      <w:pPr>
        <w:rPr>
          <w:rFonts w:ascii="Arial" w:hAnsi="Arial" w:cs="Arial"/>
          <w:b/>
          <w:sz w:val="20"/>
          <w:szCs w:val="20"/>
        </w:rPr>
      </w:pPr>
    </w:p>
    <w:p w14:paraId="075FAB32" w14:textId="77777777" w:rsidR="00044483" w:rsidRDefault="00044483" w:rsidP="00044483">
      <w:pPr>
        <w:rPr>
          <w:rFonts w:ascii="Arial" w:hAnsi="Arial" w:cs="Arial"/>
          <w:b/>
          <w:sz w:val="20"/>
          <w:szCs w:val="20"/>
        </w:rPr>
      </w:pPr>
    </w:p>
    <w:p w14:paraId="0CC712B8" w14:textId="258F5940"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JamesNK</w:t>
      </w:r>
      <w:proofErr w:type="spellEnd"/>
      <w:r w:rsidRPr="00044483">
        <w:rPr>
          <w:rFonts w:ascii="Arial" w:hAnsi="Arial" w:cs="Arial"/>
          <w:b/>
          <w:sz w:val="20"/>
          <w:szCs w:val="20"/>
        </w:rPr>
        <w:t>/</w:t>
      </w:r>
      <w:proofErr w:type="spellStart"/>
      <w:r w:rsidRPr="00044483">
        <w:rPr>
          <w:rFonts w:ascii="Arial" w:hAnsi="Arial" w:cs="Arial"/>
          <w:b/>
          <w:sz w:val="20"/>
          <w:szCs w:val="20"/>
        </w:rPr>
        <w:t>Newtonsoft.Json</w:t>
      </w:r>
      <w:proofErr w:type="spellEnd"/>
      <w:r w:rsidRPr="00044483">
        <w:rPr>
          <w:rFonts w:ascii="Arial" w:hAnsi="Arial" w:cs="Arial"/>
          <w:b/>
          <w:sz w:val="20"/>
          <w:szCs w:val="20"/>
        </w:rPr>
        <w:t xml:space="preserve"> 13.0.3</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22" w:history="1">
        <w:r w:rsidRPr="00044483">
          <w:rPr>
            <w:rStyle w:val="Hyperlink"/>
            <w:rFonts w:ascii="Arial" w:hAnsi="Arial" w:cs="Arial"/>
            <w:sz w:val="20"/>
            <w:szCs w:val="20"/>
          </w:rPr>
          <w:t>https://www.nuget.org/packages/Newtonsoft.Json/13.0.3</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4C25E4D9" w14:textId="77777777" w:rsidR="00044483" w:rsidRPr="00044483" w:rsidRDefault="00044483" w:rsidP="00044483">
      <w:pPr>
        <w:pStyle w:val="LicenseText"/>
        <w:spacing w:before="0" w:after="0" w:line="240" w:lineRule="auto"/>
        <w:rPr>
          <w:rFonts w:cs="Arial"/>
          <w:szCs w:val="20"/>
        </w:rPr>
      </w:pPr>
      <w:r w:rsidRPr="00044483">
        <w:rPr>
          <w:rFonts w:cs="Arial"/>
          <w:szCs w:val="20"/>
        </w:rPr>
        <w:t>The MIT License (MIT)</w:t>
      </w:r>
      <w:r w:rsidRPr="00044483">
        <w:rPr>
          <w:rFonts w:cs="Arial"/>
          <w:szCs w:val="20"/>
        </w:rPr>
        <w:br/>
      </w:r>
      <w:r w:rsidRPr="00044483">
        <w:rPr>
          <w:rFonts w:cs="Arial"/>
          <w:szCs w:val="20"/>
        </w:rPr>
        <w:br/>
        <w:t>Copyright (c) 2007 James Newton-King</w:t>
      </w:r>
      <w:r w:rsidRPr="00044483">
        <w:rPr>
          <w:rFonts w:cs="Arial"/>
          <w:szCs w:val="20"/>
        </w:rPr>
        <w:br/>
      </w:r>
      <w:r w:rsidRPr="00044483">
        <w:rPr>
          <w:rFonts w:cs="Arial"/>
          <w:szCs w:val="20"/>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044483">
        <w:rPr>
          <w:rFonts w:cs="Arial"/>
          <w:szCs w:val="20"/>
        </w:rPr>
        <w:br/>
      </w:r>
      <w:r w:rsidRPr="00044483">
        <w:rPr>
          <w:rFonts w:cs="Arial"/>
          <w:szCs w:val="20"/>
        </w:rPr>
        <w:br/>
        <w:t>The above copyright notice and this permission notice shall be included in all copies or substantial portions of the Software.</w:t>
      </w:r>
      <w:r w:rsidRPr="00044483">
        <w:rPr>
          <w:rFonts w:cs="Arial"/>
          <w:szCs w:val="20"/>
        </w:rPr>
        <w:br/>
      </w:r>
      <w:r w:rsidRPr="00044483">
        <w:rPr>
          <w:rFonts w:cs="Arial"/>
          <w:szCs w:val="20"/>
        </w:rPr>
        <w:lastRenderedPageBreak/>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4C94806" w14:textId="77777777" w:rsidR="00044483" w:rsidRPr="00044483" w:rsidRDefault="00044483" w:rsidP="00044483">
      <w:pPr>
        <w:rPr>
          <w:rFonts w:ascii="Arial" w:hAnsi="Arial" w:cs="Arial"/>
          <w:sz w:val="20"/>
          <w:szCs w:val="20"/>
        </w:rPr>
      </w:pPr>
    </w:p>
    <w:p w14:paraId="18DCFD4D" w14:textId="7C374074" w:rsidR="00044483" w:rsidRPr="00044483" w:rsidRDefault="00044483" w:rsidP="00044483">
      <w:pPr>
        <w:rPr>
          <w:rFonts w:ascii="Arial" w:hAnsi="Arial" w:cs="Arial"/>
          <w:sz w:val="20"/>
          <w:szCs w:val="20"/>
        </w:rPr>
      </w:pPr>
      <w:r w:rsidRPr="00044483">
        <w:rPr>
          <w:rFonts w:ascii="Arial" w:hAnsi="Arial" w:cs="Arial"/>
          <w:sz w:val="20"/>
          <w:szCs w:val="20"/>
        </w:rPr>
        <w:t>+++++++++++++++++++++++++++++++++++++++++++++++++++++++++++++++++++++++++</w:t>
      </w:r>
    </w:p>
    <w:p w14:paraId="06BE9969" w14:textId="77777777" w:rsidR="00044483" w:rsidRDefault="00044483" w:rsidP="00044483">
      <w:pPr>
        <w:rPr>
          <w:rFonts w:ascii="Arial" w:hAnsi="Arial" w:cs="Arial"/>
          <w:b/>
          <w:sz w:val="20"/>
          <w:szCs w:val="20"/>
        </w:rPr>
      </w:pPr>
    </w:p>
    <w:p w14:paraId="56491C89" w14:textId="77777777" w:rsidR="00044483" w:rsidRDefault="00044483" w:rsidP="00044483">
      <w:pPr>
        <w:rPr>
          <w:rFonts w:ascii="Arial" w:hAnsi="Arial" w:cs="Arial"/>
          <w:b/>
          <w:sz w:val="20"/>
          <w:szCs w:val="20"/>
        </w:rPr>
      </w:pPr>
    </w:p>
    <w:p w14:paraId="70EE34C2" w14:textId="591002D2"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Microsoft.Extensions.Configuration</w:t>
      </w:r>
      <w:proofErr w:type="spellEnd"/>
      <w:r w:rsidRPr="00044483">
        <w:rPr>
          <w:rFonts w:ascii="Arial" w:hAnsi="Arial" w:cs="Arial"/>
          <w:b/>
          <w:sz w:val="20"/>
          <w:szCs w:val="20"/>
        </w:rPr>
        <w:t xml:space="preserve"> 8.0.0</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23" w:history="1">
        <w:r w:rsidRPr="00044483">
          <w:rPr>
            <w:rStyle w:val="Hyperlink"/>
            <w:rFonts w:ascii="Arial" w:hAnsi="Arial" w:cs="Arial"/>
            <w:sz w:val="20"/>
            <w:szCs w:val="20"/>
          </w:rPr>
          <w:t>https://www.nuget.org/packages/Microsoft.Extensions.Configuration/8.0.0</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7D6AE2BF" w14:textId="549D4BC3" w:rsidR="00044483" w:rsidRP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t xml:space="preserve">Copyright (c) </w:t>
      </w:r>
      <w:ins w:id="9" w:author="Perez, Johnson ralph" w:date="2024-11-05T09:42:00Z" w16du:dateUtc="2024-11-05T01:42:00Z">
        <w:r w:rsidR="00497BDD" w:rsidRPr="00497BDD">
          <w:rPr>
            <w:rFonts w:cs="Arial"/>
            <w:szCs w:val="20"/>
          </w:rPr>
          <w:t>.NET Foundation and Contributors</w:t>
        </w:r>
      </w:ins>
      <w:del w:id="10" w:author="Perez, Johnson ralph" w:date="2024-11-05T09:42:00Z" w16du:dateUtc="2024-11-05T01:42:00Z">
        <w:r w:rsidRPr="00044483" w:rsidDel="00497BDD">
          <w:rPr>
            <w:rFonts w:cs="Arial"/>
            <w:szCs w:val="20"/>
          </w:rPr>
          <w:delText>&lt;year&gt; &lt;copyright holders&gt;</w:delText>
        </w:r>
        <w:r w:rsidRPr="00044483" w:rsidDel="00497BDD">
          <w:rPr>
            <w:rFonts w:cs="Arial"/>
            <w:szCs w:val="20"/>
          </w:rPr>
          <w:br/>
        </w:r>
      </w:del>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copy, modify, merge, publish, distribute, sublicense, 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sidRPr="00044483">
        <w:rPr>
          <w:rFonts w:cs="Arial"/>
          <w:szCs w:val="20"/>
        </w:rPr>
        <w:br/>
      </w:r>
      <w:r w:rsidRPr="00044483">
        <w:rPr>
          <w:rFonts w:cs="Arial"/>
          <w:szCs w:val="20"/>
        </w:rPr>
        <w:br/>
        <w:t>THE SOFTWARE IS PROVIDED "AS IS", WITHOUT WARRANTY OF ANY KIND, EXPRESS OR</w:t>
      </w:r>
      <w:r w:rsidRPr="00044483">
        <w:rPr>
          <w:rFonts w:cs="Arial"/>
          <w:szCs w:val="20"/>
        </w:rPr>
        <w:br/>
        <w:t>IMPLIED, INCLUDING BUT NOT LIMITED TO THE WARRANTIES OF MERCHANTABILITY, 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0889A55D" w14:textId="77777777" w:rsidR="00044483" w:rsidRPr="00044483" w:rsidRDefault="00044483" w:rsidP="00044483">
      <w:pPr>
        <w:rPr>
          <w:rFonts w:ascii="Arial" w:hAnsi="Arial" w:cs="Arial"/>
          <w:sz w:val="20"/>
          <w:szCs w:val="20"/>
        </w:rPr>
      </w:pPr>
    </w:p>
    <w:p w14:paraId="23998A86" w14:textId="39B50A78" w:rsidR="00044483" w:rsidRPr="00044483" w:rsidRDefault="00044483" w:rsidP="00044483">
      <w:pPr>
        <w:rPr>
          <w:rFonts w:ascii="Arial" w:hAnsi="Arial" w:cs="Arial"/>
          <w:sz w:val="20"/>
          <w:szCs w:val="20"/>
        </w:rPr>
      </w:pPr>
      <w:r w:rsidRPr="00044483">
        <w:rPr>
          <w:rFonts w:ascii="Arial" w:hAnsi="Arial" w:cs="Arial"/>
          <w:sz w:val="20"/>
          <w:szCs w:val="20"/>
        </w:rPr>
        <w:t>+++++++++++++++++++++++++++++++++++++++++++++++++++++++++++++++++++++++++</w:t>
      </w:r>
    </w:p>
    <w:p w14:paraId="72AA1AB5" w14:textId="77777777" w:rsidR="00044483" w:rsidRDefault="00044483" w:rsidP="00044483">
      <w:pPr>
        <w:rPr>
          <w:rFonts w:ascii="Arial" w:hAnsi="Arial" w:cs="Arial"/>
          <w:b/>
          <w:sz w:val="20"/>
          <w:szCs w:val="20"/>
        </w:rPr>
      </w:pPr>
    </w:p>
    <w:p w14:paraId="6C14644E" w14:textId="77777777" w:rsidR="00044483" w:rsidRDefault="00044483" w:rsidP="00044483">
      <w:pPr>
        <w:rPr>
          <w:rFonts w:ascii="Arial" w:hAnsi="Arial" w:cs="Arial"/>
          <w:b/>
          <w:sz w:val="20"/>
          <w:szCs w:val="20"/>
        </w:rPr>
      </w:pPr>
    </w:p>
    <w:p w14:paraId="5463F0D3" w14:textId="02CF76FC"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Microsoft.Extensions.Configuration.Json</w:t>
      </w:r>
      <w:proofErr w:type="spellEnd"/>
      <w:r w:rsidRPr="00044483">
        <w:rPr>
          <w:rFonts w:ascii="Arial" w:hAnsi="Arial" w:cs="Arial"/>
          <w:b/>
          <w:sz w:val="20"/>
          <w:szCs w:val="20"/>
        </w:rPr>
        <w:t xml:space="preserve"> 8.0.1</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24" w:history="1">
        <w:r w:rsidRPr="00044483">
          <w:rPr>
            <w:rStyle w:val="Hyperlink"/>
            <w:rFonts w:ascii="Arial" w:hAnsi="Arial" w:cs="Arial"/>
            <w:sz w:val="20"/>
            <w:szCs w:val="20"/>
          </w:rPr>
          <w:t>https://www.nuget.org/packages/Microsoft.Extensions.Configuration.Json/8.0.1</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191AA6B2" w14:textId="09A6E02F" w:rsidR="00044483" w:rsidRP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t xml:space="preserve">Copyright (c) </w:t>
      </w:r>
      <w:ins w:id="11" w:author="Perez, Johnson ralph" w:date="2024-11-05T09:42:00Z" w16du:dateUtc="2024-11-05T01:42:00Z">
        <w:r w:rsidR="00497BDD" w:rsidRPr="00497BDD">
          <w:rPr>
            <w:rFonts w:cs="Arial"/>
            <w:szCs w:val="20"/>
          </w:rPr>
          <w:t>.NET Foundation and Contributors</w:t>
        </w:r>
      </w:ins>
      <w:del w:id="12" w:author="Perez, Johnson ralph" w:date="2024-11-05T09:42:00Z" w16du:dateUtc="2024-11-05T01:42:00Z">
        <w:r w:rsidRPr="00044483" w:rsidDel="00497BDD">
          <w:rPr>
            <w:rFonts w:cs="Arial"/>
            <w:szCs w:val="20"/>
          </w:rPr>
          <w:delText>&lt;year&gt; &lt;copyright holders&gt;</w:delText>
        </w:r>
        <w:r w:rsidRPr="00044483" w:rsidDel="00497BDD">
          <w:rPr>
            <w:rFonts w:cs="Arial"/>
            <w:szCs w:val="20"/>
          </w:rPr>
          <w:br/>
        </w:r>
      </w:del>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 xml:space="preserve">copy, modify, merge, publish, distribute, sublicense, </w:t>
      </w:r>
      <w:r w:rsidRPr="00044483">
        <w:rPr>
          <w:rFonts w:cs="Arial"/>
          <w:szCs w:val="20"/>
        </w:rPr>
        <w:lastRenderedPageBreak/>
        <w:t>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sidRPr="00044483">
        <w:rPr>
          <w:rFonts w:cs="Arial"/>
          <w:szCs w:val="20"/>
        </w:rPr>
        <w:br/>
      </w:r>
      <w:r w:rsidRPr="00044483">
        <w:rPr>
          <w:rFonts w:cs="Arial"/>
          <w:szCs w:val="20"/>
        </w:rPr>
        <w:br/>
        <w:t>THE SOFTWARE IS PROVIDED "AS IS", WITHOUT WARRANTY OF ANY KIND, EXPRESS OR</w:t>
      </w:r>
      <w:r w:rsidRPr="00044483">
        <w:rPr>
          <w:rFonts w:cs="Arial"/>
          <w:szCs w:val="20"/>
        </w:rPr>
        <w:br/>
        <w:t>IMPLIED, INCLUDING BUT NOT LIMITED TO THE WARRANTIES OF MERCHANTABILITY, 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2E79BE8D" w14:textId="77777777" w:rsidR="00044483" w:rsidRPr="00044483" w:rsidRDefault="00044483" w:rsidP="00044483">
      <w:pPr>
        <w:rPr>
          <w:rFonts w:ascii="Arial" w:hAnsi="Arial" w:cs="Arial"/>
          <w:sz w:val="20"/>
          <w:szCs w:val="20"/>
        </w:rPr>
      </w:pPr>
    </w:p>
    <w:p w14:paraId="0F8FF06E" w14:textId="68772EF7" w:rsidR="00044483" w:rsidRPr="00044483" w:rsidRDefault="00044483" w:rsidP="00044483">
      <w:pPr>
        <w:rPr>
          <w:rFonts w:ascii="Arial" w:hAnsi="Arial" w:cs="Arial"/>
          <w:sz w:val="20"/>
          <w:szCs w:val="20"/>
        </w:rPr>
      </w:pPr>
      <w:r w:rsidRPr="00044483">
        <w:rPr>
          <w:rFonts w:ascii="Arial" w:hAnsi="Arial" w:cs="Arial"/>
          <w:sz w:val="20"/>
          <w:szCs w:val="20"/>
        </w:rPr>
        <w:t>+++++++++++++++++++++++++++++++++++++++++++++++++++++++++++++++++++++++++</w:t>
      </w:r>
    </w:p>
    <w:p w14:paraId="397FC3BA" w14:textId="77777777" w:rsidR="00044483" w:rsidRDefault="00044483" w:rsidP="00044483">
      <w:pPr>
        <w:rPr>
          <w:rFonts w:ascii="Arial" w:hAnsi="Arial" w:cs="Arial"/>
          <w:b/>
          <w:sz w:val="20"/>
          <w:szCs w:val="20"/>
        </w:rPr>
      </w:pPr>
    </w:p>
    <w:p w14:paraId="78126FEB" w14:textId="77777777" w:rsidR="00044483" w:rsidRDefault="00044483" w:rsidP="00044483">
      <w:pPr>
        <w:rPr>
          <w:rFonts w:ascii="Arial" w:hAnsi="Arial" w:cs="Arial"/>
          <w:b/>
          <w:sz w:val="20"/>
          <w:szCs w:val="20"/>
        </w:rPr>
      </w:pPr>
    </w:p>
    <w:p w14:paraId="20077132" w14:textId="758485EB" w:rsidR="00044483" w:rsidRPr="00044483" w:rsidRDefault="00044483" w:rsidP="00044483">
      <w:pPr>
        <w:rPr>
          <w:rFonts w:ascii="Arial" w:hAnsi="Arial" w:cs="Arial"/>
          <w:sz w:val="20"/>
          <w:szCs w:val="20"/>
        </w:rPr>
      </w:pPr>
      <w:proofErr w:type="spellStart"/>
      <w:r w:rsidRPr="00044483">
        <w:rPr>
          <w:rFonts w:ascii="Arial" w:hAnsi="Arial" w:cs="Arial"/>
          <w:b/>
          <w:sz w:val="20"/>
          <w:szCs w:val="20"/>
        </w:rPr>
        <w:t>System.Management</w:t>
      </w:r>
      <w:proofErr w:type="spellEnd"/>
      <w:r w:rsidRPr="00044483">
        <w:rPr>
          <w:rFonts w:ascii="Arial" w:hAnsi="Arial" w:cs="Arial"/>
          <w:b/>
          <w:sz w:val="20"/>
          <w:szCs w:val="20"/>
        </w:rPr>
        <w:t xml:space="preserve"> 8.0.0</w:t>
      </w:r>
      <w:r w:rsidRPr="00044483">
        <w:rPr>
          <w:rFonts w:ascii="Arial" w:hAnsi="Arial" w:cs="Arial"/>
          <w:sz w:val="20"/>
          <w:szCs w:val="20"/>
        </w:rPr>
        <w:br/>
        <w:t>License: MIT License</w:t>
      </w:r>
      <w:r w:rsidRPr="00044483">
        <w:rPr>
          <w:rFonts w:ascii="Arial" w:hAnsi="Arial" w:cs="Arial"/>
          <w:sz w:val="20"/>
          <w:szCs w:val="20"/>
        </w:rPr>
        <w:br/>
        <w:t xml:space="preserve">Download Page: </w:t>
      </w:r>
      <w:hyperlink r:id="rId25" w:history="1">
        <w:r w:rsidRPr="00044483">
          <w:rPr>
            <w:rStyle w:val="Hyperlink"/>
            <w:rFonts w:ascii="Arial" w:hAnsi="Arial" w:cs="Arial"/>
            <w:sz w:val="20"/>
            <w:szCs w:val="20"/>
          </w:rPr>
          <w:t>https://www.nuget.org/packages/System.Management/8.0.0</w:t>
        </w:r>
      </w:hyperlink>
      <w:r w:rsidRPr="00044483">
        <w:rPr>
          <w:rFonts w:ascii="Arial" w:hAnsi="Arial" w:cs="Arial"/>
          <w:sz w:val="20"/>
          <w:szCs w:val="20"/>
        </w:rPr>
        <w:br/>
        <w:t>License: MIT License (SPDX-License-Identifier: MIT)</w:t>
      </w:r>
      <w:r w:rsidRPr="00044483">
        <w:rPr>
          <w:rFonts w:ascii="Arial" w:hAnsi="Arial" w:cs="Arial"/>
          <w:sz w:val="20"/>
          <w:szCs w:val="20"/>
        </w:rPr>
        <w:br/>
      </w:r>
    </w:p>
    <w:p w14:paraId="3416B5DD" w14:textId="43AE233A" w:rsidR="00044483" w:rsidRDefault="00044483" w:rsidP="00044483">
      <w:pPr>
        <w:pStyle w:val="LicenseText"/>
        <w:spacing w:before="0" w:after="0" w:line="240" w:lineRule="auto"/>
        <w:rPr>
          <w:rFonts w:cs="Arial"/>
          <w:szCs w:val="20"/>
        </w:rPr>
      </w:pPr>
      <w:r w:rsidRPr="00044483">
        <w:rPr>
          <w:rFonts w:cs="Arial"/>
          <w:szCs w:val="20"/>
        </w:rPr>
        <w:t>The MIT License</w:t>
      </w:r>
      <w:r w:rsidRPr="00044483">
        <w:rPr>
          <w:rFonts w:cs="Arial"/>
          <w:szCs w:val="20"/>
        </w:rPr>
        <w:br/>
        <w:t>===============</w:t>
      </w:r>
      <w:r w:rsidRPr="00044483">
        <w:rPr>
          <w:rFonts w:cs="Arial"/>
          <w:szCs w:val="20"/>
        </w:rPr>
        <w:br/>
      </w:r>
      <w:r w:rsidRPr="00044483">
        <w:rPr>
          <w:rFonts w:cs="Arial"/>
          <w:szCs w:val="20"/>
        </w:rPr>
        <w:br/>
        <w:t xml:space="preserve">Copyright (c) </w:t>
      </w:r>
      <w:ins w:id="13" w:author="Perez, Johnson ralph" w:date="2024-11-05T09:42:00Z" w16du:dateUtc="2024-11-05T01:42:00Z">
        <w:r w:rsidR="00497BDD" w:rsidRPr="00497BDD">
          <w:rPr>
            <w:rFonts w:cs="Arial"/>
            <w:szCs w:val="20"/>
          </w:rPr>
          <w:t>.NET Foundation and Contributors</w:t>
        </w:r>
      </w:ins>
      <w:del w:id="14" w:author="Perez, Johnson ralph" w:date="2024-11-05T09:42:00Z" w16du:dateUtc="2024-11-05T01:42:00Z">
        <w:r w:rsidRPr="00044483" w:rsidDel="00497BDD">
          <w:rPr>
            <w:rFonts w:cs="Arial"/>
            <w:szCs w:val="20"/>
          </w:rPr>
          <w:delText>&lt;year&gt; &lt;copyright holders&gt;</w:delText>
        </w:r>
        <w:r w:rsidRPr="00044483" w:rsidDel="00497BDD">
          <w:rPr>
            <w:rFonts w:cs="Arial"/>
            <w:szCs w:val="20"/>
          </w:rPr>
          <w:br/>
        </w:r>
      </w:del>
      <w:r w:rsidRPr="00044483">
        <w:rPr>
          <w:rFonts w:cs="Arial"/>
          <w:szCs w:val="20"/>
        </w:rPr>
        <w:br/>
        <w:t>Permission is hereby granted, free of charge, to any person obtaining a copy of</w:t>
      </w:r>
      <w:r>
        <w:rPr>
          <w:rFonts w:cs="Arial"/>
          <w:szCs w:val="20"/>
        </w:rPr>
        <w:t xml:space="preserve"> </w:t>
      </w:r>
      <w:r w:rsidRPr="00044483">
        <w:rPr>
          <w:rFonts w:cs="Arial"/>
          <w:szCs w:val="20"/>
        </w:rPr>
        <w:t>this software and associated documentation files (the "Software"), to deal in the</w:t>
      </w:r>
      <w:r>
        <w:rPr>
          <w:rFonts w:cs="Arial"/>
          <w:szCs w:val="20"/>
        </w:rPr>
        <w:t xml:space="preserve"> </w:t>
      </w:r>
      <w:r w:rsidRPr="00044483">
        <w:rPr>
          <w:rFonts w:cs="Arial"/>
          <w:szCs w:val="20"/>
        </w:rPr>
        <w:t>Software without restriction, including without limitation the rights to use,</w:t>
      </w:r>
      <w:r>
        <w:rPr>
          <w:rFonts w:cs="Arial"/>
          <w:szCs w:val="20"/>
        </w:rPr>
        <w:t xml:space="preserve"> </w:t>
      </w:r>
      <w:r w:rsidRPr="00044483">
        <w:rPr>
          <w:rFonts w:cs="Arial"/>
          <w:szCs w:val="20"/>
        </w:rPr>
        <w:t>copy, modify, merge, publish, distribute, sublicense, and/or sell copies of the</w:t>
      </w:r>
      <w:r>
        <w:rPr>
          <w:rFonts w:cs="Arial"/>
          <w:szCs w:val="20"/>
        </w:rPr>
        <w:t xml:space="preserve"> </w:t>
      </w:r>
      <w:r w:rsidRPr="00044483">
        <w:rPr>
          <w:rFonts w:cs="Arial"/>
          <w:szCs w:val="20"/>
        </w:rPr>
        <w:t>Software, and to permit persons to whom the Software is furnished to do so,</w:t>
      </w:r>
      <w:r>
        <w:rPr>
          <w:rFonts w:cs="Arial"/>
          <w:szCs w:val="20"/>
        </w:rPr>
        <w:t xml:space="preserve"> </w:t>
      </w:r>
      <w:r w:rsidRPr="00044483">
        <w:rPr>
          <w:rFonts w:cs="Arial"/>
          <w:szCs w:val="20"/>
        </w:rPr>
        <w:t>subject to the following conditions:</w:t>
      </w:r>
      <w:r w:rsidRPr="00044483">
        <w:rPr>
          <w:rFonts w:cs="Arial"/>
          <w:szCs w:val="20"/>
        </w:rPr>
        <w:br/>
      </w:r>
      <w:r w:rsidRPr="00044483">
        <w:rPr>
          <w:rFonts w:cs="Arial"/>
          <w:szCs w:val="20"/>
        </w:rPr>
        <w:br/>
        <w:t>The above copyright notice and this permission notice shall be included in all</w:t>
      </w:r>
      <w:r>
        <w:rPr>
          <w:rFonts w:cs="Arial"/>
          <w:szCs w:val="20"/>
        </w:rPr>
        <w:t xml:space="preserve"> </w:t>
      </w:r>
      <w:r w:rsidRPr="00044483">
        <w:rPr>
          <w:rFonts w:cs="Arial"/>
          <w:szCs w:val="20"/>
        </w:rPr>
        <w:t>copies or substantial portions of the Software.</w:t>
      </w:r>
      <w:r>
        <w:rPr>
          <w:rFonts w:cs="Arial"/>
          <w:szCs w:val="20"/>
        </w:rPr>
        <w:t xml:space="preserve"> </w:t>
      </w:r>
    </w:p>
    <w:p w14:paraId="588E5EB5" w14:textId="52D67286" w:rsidR="00044483" w:rsidRPr="00044483" w:rsidRDefault="00044483" w:rsidP="00044483">
      <w:pPr>
        <w:pStyle w:val="LicenseText"/>
        <w:spacing w:before="0" w:after="0" w:line="240" w:lineRule="auto"/>
        <w:rPr>
          <w:rFonts w:cs="Arial"/>
          <w:szCs w:val="20"/>
        </w:rPr>
      </w:pPr>
      <w:r w:rsidRPr="00044483">
        <w:rPr>
          <w:rFonts w:cs="Arial"/>
          <w:szCs w:val="20"/>
        </w:rPr>
        <w:br/>
        <w:t>THE SOFTWARE IS PROVIDED "AS IS", WITHOUT WARRANTY OF ANY KIND, EXPRESS OR</w:t>
      </w:r>
      <w:r w:rsidRPr="00044483">
        <w:rPr>
          <w:rFonts w:cs="Arial"/>
          <w:szCs w:val="20"/>
        </w:rPr>
        <w:br/>
        <w:t>IMPLIED, INCLUDING BUT NOT LIMITED TO THE WARRANTIES OF MERCHANTABILITY, FITNESS</w:t>
      </w:r>
      <w:r>
        <w:rPr>
          <w:rFonts w:cs="Arial"/>
          <w:szCs w:val="20"/>
        </w:rPr>
        <w:t xml:space="preserve"> </w:t>
      </w:r>
      <w:r w:rsidRPr="00044483">
        <w:rPr>
          <w:rFonts w:cs="Arial"/>
          <w:szCs w:val="20"/>
        </w:rPr>
        <w:t>FOR A PARTICULAR PURPOSE AND NONINFRINGEMENT. IN NO EVENT SHALL THE AUTHORS OR</w:t>
      </w:r>
      <w:r>
        <w:rPr>
          <w:rFonts w:cs="Arial"/>
          <w:szCs w:val="20"/>
        </w:rPr>
        <w:t xml:space="preserve"> </w:t>
      </w:r>
      <w:r w:rsidRPr="00044483">
        <w:rPr>
          <w:rFonts w:cs="Arial"/>
          <w:szCs w:val="20"/>
        </w:rPr>
        <w:t>COPYRIGHT HOLDERS BE LIABLE FOR ANY CLAIM, DAMAGES OR OTHER LIABILITY, WHETHER IN</w:t>
      </w:r>
      <w:r>
        <w:rPr>
          <w:rFonts w:cs="Arial"/>
          <w:szCs w:val="20"/>
        </w:rPr>
        <w:t xml:space="preserve"> </w:t>
      </w:r>
      <w:r w:rsidRPr="00044483">
        <w:rPr>
          <w:rFonts w:cs="Arial"/>
          <w:szCs w:val="20"/>
        </w:rPr>
        <w:t>AN ACTION OF CONTRACT, TORT OR OTHERWISE, ARISING FROM, OUT OF OR IN CONNECTION</w:t>
      </w:r>
      <w:r>
        <w:rPr>
          <w:rFonts w:cs="Arial"/>
          <w:szCs w:val="20"/>
        </w:rPr>
        <w:t xml:space="preserve"> </w:t>
      </w:r>
      <w:r w:rsidRPr="00044483">
        <w:rPr>
          <w:rFonts w:cs="Arial"/>
          <w:szCs w:val="20"/>
        </w:rPr>
        <w:t>WITH THE SOFTWARE OR THE USE OR OTHER DEALINGS IN THE SOFTWARE.</w:t>
      </w:r>
    </w:p>
    <w:p w14:paraId="2A42D03F" w14:textId="77777777" w:rsidR="00044483" w:rsidRDefault="00044483" w:rsidP="00044483">
      <w:pPr>
        <w:rPr>
          <w:rFonts w:ascii="Arial" w:hAnsi="Arial" w:cs="Arial"/>
          <w:sz w:val="20"/>
          <w:szCs w:val="20"/>
        </w:rPr>
      </w:pPr>
    </w:p>
    <w:p w14:paraId="68D433E5" w14:textId="6B0E9A50" w:rsidR="00044483" w:rsidRDefault="00044483" w:rsidP="00044483">
      <w:pPr>
        <w:rPr>
          <w:rFonts w:ascii="Arial" w:hAnsi="Arial" w:cs="Arial"/>
          <w:sz w:val="20"/>
          <w:szCs w:val="20"/>
        </w:rPr>
      </w:pPr>
      <w:r>
        <w:rPr>
          <w:rFonts w:ascii="Arial" w:hAnsi="Arial" w:cs="Arial"/>
          <w:sz w:val="20"/>
          <w:szCs w:val="20"/>
        </w:rPr>
        <w:t>+++++++++++++++++++++++++++++++++++++++++++++++++++++++++++++++++++++++++</w:t>
      </w:r>
    </w:p>
    <w:p w14:paraId="6328DBBD" w14:textId="77777777" w:rsidR="00044483" w:rsidRDefault="00044483" w:rsidP="00044483">
      <w:pPr>
        <w:rPr>
          <w:rFonts w:ascii="Arial" w:hAnsi="Arial" w:cs="Arial"/>
          <w:sz w:val="20"/>
          <w:szCs w:val="20"/>
        </w:rPr>
      </w:pPr>
    </w:p>
    <w:p w14:paraId="0348422C" w14:textId="77777777" w:rsidR="00044483" w:rsidRPr="00044483" w:rsidRDefault="00044483" w:rsidP="00044483">
      <w:pPr>
        <w:rPr>
          <w:rFonts w:ascii="Arial" w:hAnsi="Arial" w:cs="Arial"/>
          <w:sz w:val="20"/>
          <w:szCs w:val="20"/>
        </w:rPr>
      </w:pPr>
    </w:p>
    <w:p w14:paraId="2FD7D8D8" w14:textId="77777777" w:rsidR="00044483" w:rsidRPr="00044483" w:rsidRDefault="00044483" w:rsidP="00044483">
      <w:pPr>
        <w:pStyle w:val="Heading1"/>
        <w:numPr>
          <w:ilvl w:val="0"/>
          <w:numId w:val="0"/>
        </w:numPr>
        <w:spacing w:after="0"/>
        <w:rPr>
          <w:rFonts w:ascii="Arial" w:hAnsi="Arial" w:cs="Arial"/>
          <w:b/>
          <w:bCs/>
          <w:sz w:val="20"/>
          <w:szCs w:val="20"/>
        </w:rPr>
      </w:pPr>
      <w:r w:rsidRPr="00044483">
        <w:rPr>
          <w:rFonts w:ascii="Arial" w:hAnsi="Arial" w:cs="Arial"/>
          <w:b/>
          <w:bCs/>
          <w:sz w:val="20"/>
          <w:szCs w:val="20"/>
        </w:rPr>
        <w:t>Copyrights</w:t>
      </w:r>
    </w:p>
    <w:p w14:paraId="06A6AB97" w14:textId="77777777" w:rsidR="00044483" w:rsidRPr="00044483" w:rsidRDefault="00044483" w:rsidP="00044483">
      <w:pPr>
        <w:rPr>
          <w:rFonts w:ascii="Arial" w:hAnsi="Arial" w:cs="Arial"/>
          <w:sz w:val="20"/>
          <w:szCs w:val="20"/>
        </w:rPr>
      </w:pPr>
    </w:p>
    <w:p w14:paraId="117C3ECB" w14:textId="77777777" w:rsidR="00044483" w:rsidRPr="00044483" w:rsidRDefault="00044483" w:rsidP="00044483">
      <w:pPr>
        <w:rPr>
          <w:rFonts w:ascii="Arial" w:hAnsi="Arial" w:cs="Arial"/>
          <w:sz w:val="20"/>
          <w:szCs w:val="20"/>
        </w:rPr>
      </w:pPr>
      <w:proofErr w:type="spellStart"/>
      <w:proofErr w:type="gramStart"/>
      <w:r w:rsidRPr="00044483">
        <w:rPr>
          <w:rFonts w:ascii="Arial" w:hAnsi="Arial" w:cs="Arial"/>
          <w:b/>
          <w:sz w:val="20"/>
          <w:szCs w:val="20"/>
        </w:rPr>
        <w:t>Microsoft.Extensions.Configuration</w:t>
      </w:r>
      <w:proofErr w:type="spellEnd"/>
      <w:proofErr w:type="gramEnd"/>
      <w:r w:rsidRPr="00044483">
        <w:rPr>
          <w:rFonts w:ascii="Arial" w:hAnsi="Arial" w:cs="Arial"/>
          <w:b/>
          <w:sz w:val="20"/>
          <w:szCs w:val="20"/>
        </w:rPr>
        <w:t xml:space="preserve"> 8.0.0</w:t>
      </w:r>
      <w:r w:rsidRPr="00044483">
        <w:rPr>
          <w:rFonts w:ascii="Arial" w:hAnsi="Arial" w:cs="Arial"/>
          <w:sz w:val="20"/>
          <w:szCs w:val="20"/>
        </w:rPr>
        <w:br/>
        <w:t>? Microsoft Corporation. All rights reserved.</w:t>
      </w:r>
      <w:r w:rsidRPr="00044483">
        <w:rPr>
          <w:rFonts w:ascii="Arial" w:hAnsi="Arial" w:cs="Arial"/>
          <w:sz w:val="20"/>
          <w:szCs w:val="20"/>
        </w:rPr>
        <w:br/>
      </w:r>
    </w:p>
    <w:p w14:paraId="6CAE2FB7" w14:textId="21CF66B8" w:rsidR="00221155" w:rsidRPr="00081BC9" w:rsidRDefault="00044483" w:rsidP="00044483">
      <w:pPr>
        <w:rPr>
          <w:rFonts w:ascii="Arial" w:hAnsi="Arial" w:cs="Arial"/>
          <w:sz w:val="20"/>
          <w:szCs w:val="20"/>
        </w:rPr>
      </w:pPr>
      <w:proofErr w:type="spellStart"/>
      <w:r w:rsidRPr="00044483">
        <w:rPr>
          <w:rFonts w:ascii="Arial" w:hAnsi="Arial" w:cs="Arial"/>
          <w:b/>
          <w:sz w:val="20"/>
          <w:szCs w:val="20"/>
        </w:rPr>
        <w:t>System.Management</w:t>
      </w:r>
      <w:proofErr w:type="spellEnd"/>
      <w:r w:rsidRPr="00044483">
        <w:rPr>
          <w:rFonts w:ascii="Arial" w:hAnsi="Arial" w:cs="Arial"/>
          <w:b/>
          <w:sz w:val="20"/>
          <w:szCs w:val="20"/>
        </w:rPr>
        <w:t xml:space="preserve"> 8.0.0</w:t>
      </w:r>
      <w:r w:rsidRPr="00044483">
        <w:rPr>
          <w:rFonts w:ascii="Arial" w:hAnsi="Arial" w:cs="Arial"/>
          <w:sz w:val="20"/>
          <w:szCs w:val="20"/>
        </w:rPr>
        <w:br/>
        <w:t>? Microsoft Corporation. All rights reserved.</w:t>
      </w:r>
      <w:r>
        <w:br/>
      </w:r>
    </w:p>
    <w:sectPr w:rsidR="00221155" w:rsidRPr="00081BC9" w:rsidSect="004012CF">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 Jessica" w:date="2024-10-31T14:40:00Z" w:initials="JS">
    <w:p w14:paraId="3A635DD6" w14:textId="77777777" w:rsidR="00044483" w:rsidRDefault="00044483" w:rsidP="00044483">
      <w:pPr>
        <w:pStyle w:val="CommentText"/>
      </w:pPr>
      <w:r>
        <w:rPr>
          <w:rStyle w:val="CommentReference"/>
        </w:rPr>
        <w:annotationRef/>
      </w:r>
      <w:r>
        <w:t>Please fix the missing copyright information.</w:t>
      </w:r>
    </w:p>
  </w:comment>
  <w:comment w:id="3" w:author="So, Jessica" w:date="2024-10-31T14:40:00Z" w:initials="JS">
    <w:p w14:paraId="10BC0712" w14:textId="77777777" w:rsidR="00044483" w:rsidRDefault="00044483" w:rsidP="00044483">
      <w:pPr>
        <w:pStyle w:val="CommentText"/>
      </w:pPr>
      <w:r>
        <w:rPr>
          <w:rStyle w:val="CommentReference"/>
        </w:rPr>
        <w:annotationRef/>
      </w:r>
      <w:r>
        <w:t>Please fix the missing copyright information.</w:t>
      </w:r>
    </w:p>
  </w:comment>
  <w:comment w:id="6" w:author="So, Jessica" w:date="2024-10-31T14:40:00Z" w:initials="JS">
    <w:p w14:paraId="6DE3BB57" w14:textId="77777777" w:rsidR="00044483" w:rsidRDefault="00044483" w:rsidP="00044483">
      <w:pPr>
        <w:pStyle w:val="CommentText"/>
      </w:pPr>
      <w:r>
        <w:rPr>
          <w:rStyle w:val="CommentReference"/>
        </w:rPr>
        <w:annotationRef/>
      </w:r>
      <w:r>
        <w:t>Please fix the missing copyright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635DD6" w15:done="0"/>
  <w15:commentEx w15:paraId="10BC0712" w15:done="0"/>
  <w15:commentEx w15:paraId="6DE3B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E32C40" w16cex:dateUtc="2024-10-31T03:40:00Z"/>
  <w16cex:commentExtensible w16cex:durableId="7C5E423F" w16cex:dateUtc="2024-10-31T03:40:00Z"/>
  <w16cex:commentExtensible w16cex:durableId="4600726C" w16cex:dateUtc="2024-10-31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635DD6" w16cid:durableId="7DE32C40"/>
  <w16cid:commentId w16cid:paraId="10BC0712" w16cid:durableId="7C5E423F"/>
  <w16cid:commentId w16cid:paraId="6DE3BB57" w16cid:durableId="46007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FAB52" w14:textId="77777777" w:rsidR="00174F86" w:rsidRDefault="00174F86">
      <w:r>
        <w:separator/>
      </w:r>
    </w:p>
  </w:endnote>
  <w:endnote w:type="continuationSeparator" w:id="0">
    <w:p w14:paraId="041475F0" w14:textId="77777777" w:rsidR="00174F86" w:rsidRDefault="00174F86">
      <w:r>
        <w:continuationSeparator/>
      </w:r>
    </w:p>
  </w:endnote>
  <w:endnote w:type="continuationNotice" w:id="1">
    <w:p w14:paraId="4CB21F40" w14:textId="77777777" w:rsidR="00174F86" w:rsidRDefault="00174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50548" w14:textId="77777777" w:rsidR="00044483" w:rsidRDefault="00044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DB3B5" w14:textId="383D0A4F" w:rsidR="00E77836" w:rsidRPr="004918C9" w:rsidRDefault="00543EAA" w:rsidP="00952861">
    <w:pPr>
      <w:pStyle w:val="Footer"/>
      <w:rPr>
        <w:iCs/>
        <w:sz w:val="20"/>
        <w:szCs w:val="20"/>
      </w:rPr>
    </w:pPr>
    <w:r>
      <w:rPr>
        <w:rFonts w:ascii="Arial" w:hAnsi="Arial" w:cs="Arial"/>
        <w:color w:val="333333"/>
        <w:sz w:val="16"/>
        <w:szCs w:val="16"/>
      </w:rPr>
      <w:t>20</w:t>
    </w:r>
    <w:r w:rsidR="00DB6EF2">
      <w:rPr>
        <w:rFonts w:ascii="Arial" w:hAnsi="Arial" w:cs="Arial"/>
        <w:color w:val="333333"/>
        <w:sz w:val="16"/>
        <w:szCs w:val="16"/>
      </w:rPr>
      <w:t>2</w:t>
    </w:r>
    <w:r w:rsidR="00044483">
      <w:rPr>
        <w:rFonts w:ascii="Arial" w:hAnsi="Arial" w:cs="Arial"/>
        <w:color w:val="333333"/>
        <w:sz w:val="16"/>
        <w:szCs w:val="16"/>
      </w:rPr>
      <w:t>41107</w:t>
    </w:r>
    <w:r>
      <w:rPr>
        <w:rFonts w:ascii="Arial" w:hAnsi="Arial" w:cs="Arial"/>
        <w:color w:val="333333"/>
        <w:sz w:val="16"/>
        <w:szCs w:val="16"/>
      </w:rPr>
      <w:t>-</w:t>
    </w:r>
    <w:r w:rsidR="00044483">
      <w:rPr>
        <w:rFonts w:ascii="Arial" w:hAnsi="Arial" w:cs="Arial"/>
        <w:color w:val="333333"/>
        <w:sz w:val="16"/>
        <w:szCs w:val="16"/>
      </w:rPr>
      <w:t>ENETPHYGUI</w:t>
    </w:r>
    <w:r>
      <w:rPr>
        <w:rFonts w:ascii="Arial" w:hAnsi="Arial" w:cs="Arial"/>
        <w:color w:val="333333"/>
        <w:sz w:val="16"/>
        <w:szCs w:val="16"/>
      </w:rPr>
      <w:t>-CTSLA</w:t>
    </w:r>
    <w:r w:rsidR="00E77836" w:rsidRPr="009C045F">
      <w:rPr>
        <w:rFonts w:ascii="Arial" w:hAnsi="Arial" w:cs="Arial"/>
        <w:color w:val="333333"/>
        <w:sz w:val="16"/>
        <w:szCs w:val="16"/>
      </w:rPr>
      <w:tab/>
      <w:t xml:space="preserve">Page </w:t>
    </w:r>
    <w:r w:rsidR="003821DB" w:rsidRPr="009C045F">
      <w:rPr>
        <w:rFonts w:ascii="Arial" w:hAnsi="Arial" w:cs="Arial"/>
        <w:color w:val="333333"/>
        <w:sz w:val="16"/>
        <w:szCs w:val="16"/>
      </w:rPr>
      <w:fldChar w:fldCharType="begin"/>
    </w:r>
    <w:r w:rsidR="00E77836" w:rsidRPr="009C045F">
      <w:rPr>
        <w:rFonts w:ascii="Arial" w:hAnsi="Arial" w:cs="Arial"/>
        <w:color w:val="333333"/>
        <w:sz w:val="16"/>
        <w:szCs w:val="16"/>
      </w:rPr>
      <w:instrText xml:space="preserve"> PAGE </w:instrText>
    </w:r>
    <w:r w:rsidR="003821DB" w:rsidRPr="009C045F">
      <w:rPr>
        <w:rFonts w:ascii="Arial" w:hAnsi="Arial" w:cs="Arial"/>
        <w:color w:val="333333"/>
        <w:sz w:val="16"/>
        <w:szCs w:val="16"/>
      </w:rPr>
      <w:fldChar w:fldCharType="separate"/>
    </w:r>
    <w:r w:rsidR="007C715D">
      <w:rPr>
        <w:rFonts w:ascii="Arial" w:hAnsi="Arial" w:cs="Arial"/>
        <w:noProof/>
        <w:color w:val="333333"/>
        <w:sz w:val="16"/>
        <w:szCs w:val="16"/>
      </w:rPr>
      <w:t>8</w:t>
    </w:r>
    <w:r w:rsidR="003821DB" w:rsidRPr="009C045F">
      <w:rPr>
        <w:rFonts w:ascii="Arial" w:hAnsi="Arial" w:cs="Arial"/>
        <w:color w:val="333333"/>
        <w:sz w:val="16"/>
        <w:szCs w:val="16"/>
      </w:rPr>
      <w:fldChar w:fldCharType="end"/>
    </w:r>
    <w:r w:rsidR="00E77836" w:rsidRPr="009C045F">
      <w:rPr>
        <w:rFonts w:ascii="Arial" w:hAnsi="Arial" w:cs="Arial"/>
        <w:color w:val="333333"/>
        <w:sz w:val="16"/>
        <w:szCs w:val="16"/>
      </w:rPr>
      <w:t xml:space="preserve"> of </w:t>
    </w:r>
    <w:r w:rsidR="003821DB" w:rsidRPr="009C045F">
      <w:rPr>
        <w:rFonts w:ascii="Arial" w:hAnsi="Arial" w:cs="Arial"/>
        <w:color w:val="333333"/>
        <w:sz w:val="16"/>
        <w:szCs w:val="16"/>
      </w:rPr>
      <w:fldChar w:fldCharType="begin"/>
    </w:r>
    <w:r w:rsidR="00E77836" w:rsidRPr="009C045F">
      <w:rPr>
        <w:rFonts w:ascii="Arial" w:hAnsi="Arial" w:cs="Arial"/>
        <w:color w:val="333333"/>
        <w:sz w:val="16"/>
        <w:szCs w:val="16"/>
      </w:rPr>
      <w:instrText xml:space="preserve"> NUMPAGES </w:instrText>
    </w:r>
    <w:r w:rsidR="003821DB" w:rsidRPr="009C045F">
      <w:rPr>
        <w:rFonts w:ascii="Arial" w:hAnsi="Arial" w:cs="Arial"/>
        <w:color w:val="333333"/>
        <w:sz w:val="16"/>
        <w:szCs w:val="16"/>
      </w:rPr>
      <w:fldChar w:fldCharType="separate"/>
    </w:r>
    <w:r w:rsidR="007C715D">
      <w:rPr>
        <w:rFonts w:ascii="Arial" w:hAnsi="Arial" w:cs="Arial"/>
        <w:noProof/>
        <w:color w:val="333333"/>
        <w:sz w:val="16"/>
        <w:szCs w:val="16"/>
      </w:rPr>
      <w:t>8</w:t>
    </w:r>
    <w:r w:rsidR="003821DB" w:rsidRPr="009C045F">
      <w:rPr>
        <w:rFonts w:ascii="Arial" w:hAnsi="Arial" w:cs="Arial"/>
        <w:color w:val="333333"/>
        <w:sz w:val="16"/>
        <w:szCs w:val="16"/>
      </w:rPr>
      <w:fldChar w:fldCharType="end"/>
    </w:r>
  </w:p>
  <w:p w14:paraId="61B3EFCF" w14:textId="77777777" w:rsidR="00E77836" w:rsidRDefault="00E77836">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AD4F3" w14:textId="77777777" w:rsidR="00044483" w:rsidRDefault="00044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B987A" w14:textId="77777777" w:rsidR="00174F86" w:rsidRDefault="00174F86">
      <w:r>
        <w:separator/>
      </w:r>
    </w:p>
  </w:footnote>
  <w:footnote w:type="continuationSeparator" w:id="0">
    <w:p w14:paraId="6B4928F8" w14:textId="77777777" w:rsidR="00174F86" w:rsidRDefault="00174F86">
      <w:r>
        <w:continuationSeparator/>
      </w:r>
    </w:p>
  </w:footnote>
  <w:footnote w:type="continuationNotice" w:id="1">
    <w:p w14:paraId="028F0181" w14:textId="77777777" w:rsidR="00174F86" w:rsidRDefault="00174F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B0E24" w14:textId="77777777" w:rsidR="00044483" w:rsidRDefault="00044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761029111"/>
      <w:docPartObj>
        <w:docPartGallery w:val="Watermarks"/>
        <w:docPartUnique/>
      </w:docPartObj>
    </w:sdtPr>
    <w:sdtContent>
      <w:p w14:paraId="3B9C95CF" w14:textId="5DA23FF2" w:rsidR="00E77836" w:rsidRDefault="00000000">
        <w:pPr>
          <w:pStyle w:val="Header"/>
          <w:jc w:val="right"/>
          <w:rPr>
            <w:b/>
            <w:bCs/>
          </w:rPr>
        </w:pPr>
        <w:r>
          <w:rPr>
            <w:b/>
            <w:bCs/>
            <w:noProof/>
          </w:rPr>
          <w:pict w14:anchorId="7E384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86720" o:spid="_x0000_s1025" type="#_x0000_t136" style="position:absolute;left:0;text-align:left;margin-left:0;margin-top:0;width:380.7pt;height:228.4pt;rotation:315;z-index:-251658752;mso-position-horizontal:center;mso-position-horizontal-relative:margin;mso-position-vertical:center;mso-position-vertical-relative:margin" o:allowincell="f" fillcolor="gray [1629]"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C485C" w14:textId="77777777" w:rsidR="00044483" w:rsidRDefault="00044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3C12"/>
    <w:multiLevelType w:val="multilevel"/>
    <w:tmpl w:val="D8EC7AB4"/>
    <w:lvl w:ilvl="0">
      <w:start w:val="1"/>
      <w:numFmt w:val="decimal"/>
      <w:lvlRestart w:val="0"/>
      <w:pStyle w:val="Heading11"/>
      <w:lvlText w:val="%1."/>
      <w:lvlJc w:val="left"/>
      <w:pPr>
        <w:tabs>
          <w:tab w:val="num" w:pos="360"/>
        </w:tabs>
      </w:pPr>
      <w:rPr>
        <w:rFonts w:cs="Times New Roman" w:hint="default"/>
        <w:b/>
        <w:i w:val="0"/>
      </w:rPr>
    </w:lvl>
    <w:lvl w:ilvl="1">
      <w:start w:val="1"/>
      <w:numFmt w:val="decimal"/>
      <w:pStyle w:val="Heading21"/>
      <w:isLgl/>
      <w:lvlText w:val="%1.%2"/>
      <w:lvlJc w:val="left"/>
      <w:pPr>
        <w:tabs>
          <w:tab w:val="num" w:pos="468"/>
        </w:tabs>
        <w:ind w:left="108"/>
      </w:pPr>
      <w:rPr>
        <w:rFonts w:ascii="Arial" w:hAnsi="Arial" w:cs="Times New Roman" w:hint="default"/>
        <w:b w:val="0"/>
        <w:i w:val="0"/>
        <w:strike w:val="0"/>
        <w:dstrike w:val="0"/>
        <w:color w:val="auto"/>
        <w:w w:val="100"/>
        <w:kern w:val="0"/>
        <w:position w:val="0"/>
        <w:sz w:val="18"/>
        <w:szCs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90"/>
        </w:tabs>
        <w:ind w:left="230"/>
      </w:pPr>
      <w:rPr>
        <w:rFonts w:ascii="Arial" w:hAnsi="Arial" w:cs="Times New Roman" w:hint="default"/>
        <w:b w:val="0"/>
        <w:i w:val="0"/>
        <w:caps w:val="0"/>
        <w:small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706"/>
        </w:tabs>
        <w:ind w:left="346"/>
      </w:pPr>
      <w:rPr>
        <w:rFonts w:ascii="Arial" w:hAnsi="Arial" w:cs="Times New Roman" w:hint="default"/>
        <w:b w:val="0"/>
        <w:i w:val="0"/>
        <w:caps w:val="0"/>
        <w:small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pPr>
      <w:rPr>
        <w:rFonts w:ascii="(normal text)" w:hAnsi="(normal text)" w:cs="Times New Roman" w:hint="default"/>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tabs>
          <w:tab w:val="num" w:pos="0"/>
        </w:tabs>
        <w:ind w:left="720" w:hanging="720"/>
      </w:pPr>
      <w:rPr>
        <w:rFonts w:ascii="(normal text)" w:hAnsi="(normal text)" w:cs="Times New Roman" w:hint="default"/>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144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0"/>
        </w:tabs>
        <w:ind w:left="144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60"/>
        </w:tabs>
        <w:ind w:left="18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66A0C6A"/>
    <w:multiLevelType w:val="multilevel"/>
    <w:tmpl w:val="FC7A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7E23"/>
    <w:multiLevelType w:val="multilevel"/>
    <w:tmpl w:val="0FE2BAA8"/>
    <w:lvl w:ilvl="0">
      <w:start w:val="1"/>
      <w:numFmt w:val="decimal"/>
      <w:lvlText w:val="%1."/>
      <w:lvlJc w:val="left"/>
      <w:pPr>
        <w:tabs>
          <w:tab w:val="num" w:pos="360"/>
        </w:tabs>
        <w:ind w:left="360" w:hanging="360"/>
      </w:pPr>
      <w:rPr>
        <w:rFonts w:cs="Times New Roman" w:hint="cs"/>
        <w:b w:val="0"/>
        <w:bCs w:val="0"/>
        <w:i w:val="0"/>
        <w:iCs w:val="0"/>
        <w:spacing w:val="0"/>
      </w:rPr>
    </w:lvl>
    <w:lvl w:ilvl="1">
      <w:start w:val="1"/>
      <w:numFmt w:val="lowerLetter"/>
      <w:lvlText w:val="%2."/>
      <w:lvlJc w:val="left"/>
      <w:pPr>
        <w:tabs>
          <w:tab w:val="num" w:pos="720"/>
        </w:tabs>
        <w:ind w:left="720" w:hanging="360"/>
      </w:pPr>
      <w:rPr>
        <w:rFonts w:cs="Times New Roman" w:hint="default"/>
        <w:b w:val="0"/>
        <w:bCs w:val="0"/>
        <w:i w:val="0"/>
        <w:iCs w:val="0"/>
        <w:spacing w:val="0"/>
      </w:rPr>
    </w:lvl>
    <w:lvl w:ilvl="2">
      <w:start w:val="1"/>
      <w:numFmt w:val="lowerRoman"/>
      <w:suff w:val="space"/>
      <w:lvlText w:val="%3. "/>
      <w:lvlJc w:val="left"/>
      <w:pPr>
        <w:ind w:left="720"/>
      </w:pPr>
      <w:rPr>
        <w:rFonts w:cs="Times New Roman" w:hint="eastAsia"/>
      </w:rPr>
    </w:lvl>
    <w:lvl w:ilvl="3">
      <w:start w:val="1"/>
      <w:numFmt w:val="decimal"/>
      <w:lvlText w:val="(%4)"/>
      <w:lvlJc w:val="left"/>
      <w:pPr>
        <w:tabs>
          <w:tab w:val="num" w:pos="1440"/>
        </w:tabs>
        <w:ind w:left="144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3A785266"/>
    <w:multiLevelType w:val="multilevel"/>
    <w:tmpl w:val="F9D612E2"/>
    <w:lvl w:ilvl="0">
      <w:start w:val="1"/>
      <w:numFmt w:val="decimal"/>
      <w:lvlText w:val="%1."/>
      <w:lvlJc w:val="left"/>
      <w:pPr>
        <w:tabs>
          <w:tab w:val="num" w:pos="360"/>
        </w:tabs>
        <w:ind w:left="360" w:hanging="360"/>
      </w:pPr>
      <w:rPr>
        <w:rFonts w:cs="Times New Roman" w:hint="cs"/>
        <w:b/>
        <w:bCs w:val="0"/>
        <w:i w:val="0"/>
        <w:iCs w:val="0"/>
        <w:spacing w:val="0"/>
      </w:rPr>
    </w:lvl>
    <w:lvl w:ilvl="1">
      <w:start w:val="1"/>
      <w:numFmt w:val="lowerLetter"/>
      <w:lvlText w:val="%2."/>
      <w:lvlJc w:val="left"/>
      <w:pPr>
        <w:tabs>
          <w:tab w:val="num" w:pos="720"/>
        </w:tabs>
        <w:ind w:left="720" w:hanging="360"/>
      </w:pPr>
      <w:rPr>
        <w:rFonts w:cs="Times New Roman" w:hint="default"/>
        <w:b w:val="0"/>
        <w:bCs w:val="0"/>
        <w:i w:val="0"/>
        <w:iCs w:val="0"/>
        <w:spacing w:val="0"/>
      </w:rPr>
    </w:lvl>
    <w:lvl w:ilvl="2">
      <w:start w:val="1"/>
      <w:numFmt w:val="lowerRoman"/>
      <w:suff w:val="space"/>
      <w:lvlText w:val="%3. "/>
      <w:lvlJc w:val="left"/>
      <w:pPr>
        <w:ind w:left="720"/>
      </w:pPr>
      <w:rPr>
        <w:rFonts w:cs="Times New Roman" w:hint="eastAsia"/>
      </w:rPr>
    </w:lvl>
    <w:lvl w:ilvl="3">
      <w:start w:val="1"/>
      <w:numFmt w:val="decimal"/>
      <w:lvlText w:val="(%4)"/>
      <w:lvlJc w:val="left"/>
      <w:pPr>
        <w:tabs>
          <w:tab w:val="num" w:pos="1440"/>
        </w:tabs>
        <w:ind w:left="144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4" w15:restartNumberingAfterBreak="0">
    <w:nsid w:val="477101DB"/>
    <w:multiLevelType w:val="multilevel"/>
    <w:tmpl w:val="0FE2BAA8"/>
    <w:lvl w:ilvl="0">
      <w:start w:val="1"/>
      <w:numFmt w:val="decimal"/>
      <w:lvlText w:val="%1."/>
      <w:lvlJc w:val="left"/>
      <w:pPr>
        <w:tabs>
          <w:tab w:val="num" w:pos="360"/>
        </w:tabs>
        <w:ind w:left="360" w:hanging="360"/>
      </w:pPr>
      <w:rPr>
        <w:rFonts w:cs="Times New Roman" w:hint="cs"/>
        <w:b w:val="0"/>
        <w:bCs w:val="0"/>
        <w:i w:val="0"/>
        <w:iCs w:val="0"/>
        <w:spacing w:val="0"/>
      </w:rPr>
    </w:lvl>
    <w:lvl w:ilvl="1">
      <w:start w:val="1"/>
      <w:numFmt w:val="lowerLetter"/>
      <w:lvlText w:val="%2."/>
      <w:lvlJc w:val="left"/>
      <w:pPr>
        <w:tabs>
          <w:tab w:val="num" w:pos="720"/>
        </w:tabs>
        <w:ind w:left="720" w:hanging="360"/>
      </w:pPr>
      <w:rPr>
        <w:rFonts w:cs="Times New Roman" w:hint="default"/>
        <w:b w:val="0"/>
        <w:bCs w:val="0"/>
        <w:i w:val="0"/>
        <w:iCs w:val="0"/>
        <w:spacing w:val="0"/>
      </w:rPr>
    </w:lvl>
    <w:lvl w:ilvl="2">
      <w:start w:val="1"/>
      <w:numFmt w:val="lowerRoman"/>
      <w:suff w:val="space"/>
      <w:lvlText w:val="%3. "/>
      <w:lvlJc w:val="left"/>
      <w:pPr>
        <w:ind w:left="720"/>
      </w:pPr>
      <w:rPr>
        <w:rFonts w:cs="Times New Roman" w:hint="eastAsia"/>
      </w:rPr>
    </w:lvl>
    <w:lvl w:ilvl="3">
      <w:start w:val="1"/>
      <w:numFmt w:val="decimal"/>
      <w:lvlText w:val="(%4)"/>
      <w:lvlJc w:val="left"/>
      <w:pPr>
        <w:tabs>
          <w:tab w:val="num" w:pos="1440"/>
        </w:tabs>
        <w:ind w:left="144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5" w15:restartNumberingAfterBreak="0">
    <w:nsid w:val="4FEA7CA5"/>
    <w:multiLevelType w:val="hybridMultilevel"/>
    <w:tmpl w:val="1960D1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F7F5141"/>
    <w:multiLevelType w:val="hybridMultilevel"/>
    <w:tmpl w:val="D8A260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980B3F"/>
    <w:multiLevelType w:val="multilevel"/>
    <w:tmpl w:val="0FE2BAA8"/>
    <w:lvl w:ilvl="0">
      <w:start w:val="1"/>
      <w:numFmt w:val="decimal"/>
      <w:lvlText w:val="%1."/>
      <w:lvlJc w:val="left"/>
      <w:pPr>
        <w:tabs>
          <w:tab w:val="num" w:pos="360"/>
        </w:tabs>
        <w:ind w:left="360" w:hanging="360"/>
      </w:pPr>
      <w:rPr>
        <w:rFonts w:cs="Times New Roman" w:hint="cs"/>
        <w:b w:val="0"/>
        <w:bCs w:val="0"/>
        <w:i w:val="0"/>
        <w:iCs w:val="0"/>
        <w:spacing w:val="0"/>
      </w:rPr>
    </w:lvl>
    <w:lvl w:ilvl="1">
      <w:start w:val="1"/>
      <w:numFmt w:val="lowerLetter"/>
      <w:lvlText w:val="%2."/>
      <w:lvlJc w:val="left"/>
      <w:pPr>
        <w:tabs>
          <w:tab w:val="num" w:pos="720"/>
        </w:tabs>
        <w:ind w:left="720" w:hanging="360"/>
      </w:pPr>
      <w:rPr>
        <w:rFonts w:cs="Times New Roman" w:hint="default"/>
        <w:b w:val="0"/>
        <w:bCs w:val="0"/>
        <w:i w:val="0"/>
        <w:iCs w:val="0"/>
        <w:spacing w:val="0"/>
      </w:rPr>
    </w:lvl>
    <w:lvl w:ilvl="2">
      <w:start w:val="1"/>
      <w:numFmt w:val="lowerRoman"/>
      <w:suff w:val="space"/>
      <w:lvlText w:val="%3. "/>
      <w:lvlJc w:val="left"/>
      <w:pPr>
        <w:ind w:left="720"/>
      </w:pPr>
      <w:rPr>
        <w:rFonts w:cs="Times New Roman" w:hint="eastAsia"/>
      </w:rPr>
    </w:lvl>
    <w:lvl w:ilvl="3">
      <w:start w:val="1"/>
      <w:numFmt w:val="decimal"/>
      <w:lvlText w:val="(%4)"/>
      <w:lvlJc w:val="left"/>
      <w:pPr>
        <w:tabs>
          <w:tab w:val="num" w:pos="1440"/>
        </w:tabs>
        <w:ind w:left="144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8" w15:restartNumberingAfterBreak="0">
    <w:nsid w:val="690E08E2"/>
    <w:multiLevelType w:val="hybridMultilevel"/>
    <w:tmpl w:val="D884FDD8"/>
    <w:lvl w:ilvl="0" w:tplc="04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C09000F">
      <w:start w:val="1"/>
      <w:numFmt w:val="decimal"/>
      <w:lvlText w:val="%4."/>
      <w:lvlJc w:val="left"/>
      <w:pPr>
        <w:tabs>
          <w:tab w:val="num" w:pos="2880"/>
        </w:tabs>
        <w:ind w:left="2880" w:hanging="360"/>
      </w:pPr>
      <w:rPr>
        <w:rFonts w:cs="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0405B1"/>
    <w:multiLevelType w:val="hybridMultilevel"/>
    <w:tmpl w:val="164EFC1E"/>
    <w:lvl w:ilvl="0" w:tplc="0409000F">
      <w:start w:val="1"/>
      <w:numFmt w:val="decimal"/>
      <w:pStyle w:val="Heading1"/>
      <w:lvlText w:val="%1."/>
      <w:lvlJc w:val="left"/>
      <w:pPr>
        <w:tabs>
          <w:tab w:val="num" w:pos="720"/>
        </w:tabs>
        <w:ind w:left="720" w:hanging="360"/>
      </w:pPr>
      <w:rPr>
        <w:rFonts w:cs="Times New Roman"/>
      </w:rPr>
    </w:lvl>
    <w:lvl w:ilvl="1" w:tplc="04090019" w:tentative="1">
      <w:start w:val="1"/>
      <w:numFmt w:val="lowerLetter"/>
      <w:pStyle w:val="Heading2"/>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CB6210F"/>
    <w:multiLevelType w:val="hybridMultilevel"/>
    <w:tmpl w:val="1756A2A2"/>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135321675">
    <w:abstractNumId w:val="6"/>
  </w:num>
  <w:num w:numId="2" w16cid:durableId="160629362">
    <w:abstractNumId w:val="7"/>
  </w:num>
  <w:num w:numId="3" w16cid:durableId="673997369">
    <w:abstractNumId w:val="5"/>
  </w:num>
  <w:num w:numId="4" w16cid:durableId="318047473">
    <w:abstractNumId w:val="1"/>
  </w:num>
  <w:num w:numId="5" w16cid:durableId="1819491867">
    <w:abstractNumId w:val="8"/>
  </w:num>
  <w:num w:numId="6" w16cid:durableId="2099205690">
    <w:abstractNumId w:val="2"/>
  </w:num>
  <w:num w:numId="7" w16cid:durableId="1547791514">
    <w:abstractNumId w:val="10"/>
  </w:num>
  <w:num w:numId="8" w16cid:durableId="1792553195">
    <w:abstractNumId w:val="4"/>
  </w:num>
  <w:num w:numId="9" w16cid:durableId="355038080">
    <w:abstractNumId w:val="3"/>
  </w:num>
  <w:num w:numId="10" w16cid:durableId="132597547">
    <w:abstractNumId w:val="0"/>
  </w:num>
  <w:num w:numId="11" w16cid:durableId="170192897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rez, Johnson ralph">
    <w15:presenceInfo w15:providerId="AD" w15:userId="S::Johnsonralph.Perez@analog.com::6f32febd-4a20-4133-80f0-ed6b95f130bb"/>
  </w15:person>
  <w15:person w15:author="So, Jessica">
    <w15:presenceInfo w15:providerId="AD" w15:userId="S::jessica.so@analog.com::b867de5d-3f54-424b-a156-44bc736309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28"/>
    <w:rsid w:val="00001CB1"/>
    <w:rsid w:val="0000293F"/>
    <w:rsid w:val="0000788E"/>
    <w:rsid w:val="000100B9"/>
    <w:rsid w:val="000118AF"/>
    <w:rsid w:val="000138A6"/>
    <w:rsid w:val="0001594B"/>
    <w:rsid w:val="00027652"/>
    <w:rsid w:val="00037F62"/>
    <w:rsid w:val="00044483"/>
    <w:rsid w:val="00046A54"/>
    <w:rsid w:val="00046E82"/>
    <w:rsid w:val="00052B43"/>
    <w:rsid w:val="00056208"/>
    <w:rsid w:val="00057F80"/>
    <w:rsid w:val="00062C6A"/>
    <w:rsid w:val="00065943"/>
    <w:rsid w:val="00065FC1"/>
    <w:rsid w:val="00077220"/>
    <w:rsid w:val="00081BC9"/>
    <w:rsid w:val="00082852"/>
    <w:rsid w:val="00090926"/>
    <w:rsid w:val="0009171A"/>
    <w:rsid w:val="00094032"/>
    <w:rsid w:val="00095C44"/>
    <w:rsid w:val="000A3F77"/>
    <w:rsid w:val="000A50A4"/>
    <w:rsid w:val="000A577E"/>
    <w:rsid w:val="000A64AE"/>
    <w:rsid w:val="000A7B99"/>
    <w:rsid w:val="000B1367"/>
    <w:rsid w:val="000B1501"/>
    <w:rsid w:val="000B17DC"/>
    <w:rsid w:val="000B2305"/>
    <w:rsid w:val="000B26B4"/>
    <w:rsid w:val="000B465D"/>
    <w:rsid w:val="000B5D25"/>
    <w:rsid w:val="000C467C"/>
    <w:rsid w:val="000C4F32"/>
    <w:rsid w:val="000C703D"/>
    <w:rsid w:val="000D1336"/>
    <w:rsid w:val="000D2BE8"/>
    <w:rsid w:val="000E2043"/>
    <w:rsid w:val="000E374C"/>
    <w:rsid w:val="000F7CA1"/>
    <w:rsid w:val="001127F8"/>
    <w:rsid w:val="00112D85"/>
    <w:rsid w:val="00114936"/>
    <w:rsid w:val="00120385"/>
    <w:rsid w:val="00125414"/>
    <w:rsid w:val="00126697"/>
    <w:rsid w:val="00126B53"/>
    <w:rsid w:val="00131D12"/>
    <w:rsid w:val="00134760"/>
    <w:rsid w:val="00134A94"/>
    <w:rsid w:val="00135883"/>
    <w:rsid w:val="001375C5"/>
    <w:rsid w:val="00137D20"/>
    <w:rsid w:val="00142563"/>
    <w:rsid w:val="00145BCB"/>
    <w:rsid w:val="001606C8"/>
    <w:rsid w:val="001612CB"/>
    <w:rsid w:val="00166C12"/>
    <w:rsid w:val="0017112D"/>
    <w:rsid w:val="00171C1C"/>
    <w:rsid w:val="00174F86"/>
    <w:rsid w:val="0018116E"/>
    <w:rsid w:val="00182F88"/>
    <w:rsid w:val="0018727A"/>
    <w:rsid w:val="00187602"/>
    <w:rsid w:val="001A6326"/>
    <w:rsid w:val="001A6859"/>
    <w:rsid w:val="001B454E"/>
    <w:rsid w:val="001C177D"/>
    <w:rsid w:val="001C1963"/>
    <w:rsid w:val="001C576C"/>
    <w:rsid w:val="001D5A0E"/>
    <w:rsid w:val="001E3434"/>
    <w:rsid w:val="001F03AC"/>
    <w:rsid w:val="001F5157"/>
    <w:rsid w:val="001F5496"/>
    <w:rsid w:val="00200920"/>
    <w:rsid w:val="002017A1"/>
    <w:rsid w:val="002074EA"/>
    <w:rsid w:val="0021486B"/>
    <w:rsid w:val="00214D8B"/>
    <w:rsid w:val="00221155"/>
    <w:rsid w:val="00222107"/>
    <w:rsid w:val="00223450"/>
    <w:rsid w:val="00226782"/>
    <w:rsid w:val="00226B31"/>
    <w:rsid w:val="00226EE8"/>
    <w:rsid w:val="00230792"/>
    <w:rsid w:val="00233D9B"/>
    <w:rsid w:val="00233F0C"/>
    <w:rsid w:val="002342B9"/>
    <w:rsid w:val="00237273"/>
    <w:rsid w:val="0024215A"/>
    <w:rsid w:val="002465C9"/>
    <w:rsid w:val="00256F29"/>
    <w:rsid w:val="00257B91"/>
    <w:rsid w:val="0026474A"/>
    <w:rsid w:val="00266B36"/>
    <w:rsid w:val="002722D3"/>
    <w:rsid w:val="00276305"/>
    <w:rsid w:val="00277B74"/>
    <w:rsid w:val="002812AC"/>
    <w:rsid w:val="00281C9C"/>
    <w:rsid w:val="002908ED"/>
    <w:rsid w:val="00292781"/>
    <w:rsid w:val="00293614"/>
    <w:rsid w:val="00293AEF"/>
    <w:rsid w:val="0029608F"/>
    <w:rsid w:val="00297798"/>
    <w:rsid w:val="002979E1"/>
    <w:rsid w:val="002A230B"/>
    <w:rsid w:val="002A3269"/>
    <w:rsid w:val="002A3B0F"/>
    <w:rsid w:val="002A6C64"/>
    <w:rsid w:val="002B27B0"/>
    <w:rsid w:val="002B64DB"/>
    <w:rsid w:val="002C543E"/>
    <w:rsid w:val="002C5B85"/>
    <w:rsid w:val="002D36CC"/>
    <w:rsid w:val="002E286A"/>
    <w:rsid w:val="002E46E3"/>
    <w:rsid w:val="002E4E8D"/>
    <w:rsid w:val="002E6777"/>
    <w:rsid w:val="002F01D1"/>
    <w:rsid w:val="002F09B8"/>
    <w:rsid w:val="002F3FC4"/>
    <w:rsid w:val="0030431A"/>
    <w:rsid w:val="00305870"/>
    <w:rsid w:val="00305FFB"/>
    <w:rsid w:val="00306FE8"/>
    <w:rsid w:val="00307398"/>
    <w:rsid w:val="00310080"/>
    <w:rsid w:val="0031045F"/>
    <w:rsid w:val="00310EBD"/>
    <w:rsid w:val="00317180"/>
    <w:rsid w:val="00317EB7"/>
    <w:rsid w:val="0032073A"/>
    <w:rsid w:val="003224A1"/>
    <w:rsid w:val="00323292"/>
    <w:rsid w:val="00331C9B"/>
    <w:rsid w:val="00341EF6"/>
    <w:rsid w:val="00346B79"/>
    <w:rsid w:val="003514B8"/>
    <w:rsid w:val="003552EF"/>
    <w:rsid w:val="003625F3"/>
    <w:rsid w:val="00366C47"/>
    <w:rsid w:val="00370A28"/>
    <w:rsid w:val="0038176F"/>
    <w:rsid w:val="003821DB"/>
    <w:rsid w:val="00382FF0"/>
    <w:rsid w:val="003856FE"/>
    <w:rsid w:val="00386B8F"/>
    <w:rsid w:val="00390399"/>
    <w:rsid w:val="003904A5"/>
    <w:rsid w:val="00392154"/>
    <w:rsid w:val="0039376D"/>
    <w:rsid w:val="003952ED"/>
    <w:rsid w:val="00395714"/>
    <w:rsid w:val="003967CB"/>
    <w:rsid w:val="003A15E0"/>
    <w:rsid w:val="003B5F9A"/>
    <w:rsid w:val="003B7EE9"/>
    <w:rsid w:val="003C0BBA"/>
    <w:rsid w:val="003C4259"/>
    <w:rsid w:val="003C67B6"/>
    <w:rsid w:val="003C7355"/>
    <w:rsid w:val="003D2A86"/>
    <w:rsid w:val="003D375D"/>
    <w:rsid w:val="003D56E4"/>
    <w:rsid w:val="003D7B59"/>
    <w:rsid w:val="003E1CCA"/>
    <w:rsid w:val="003E3AF2"/>
    <w:rsid w:val="003E447A"/>
    <w:rsid w:val="003E6BF4"/>
    <w:rsid w:val="003F3A73"/>
    <w:rsid w:val="003F4466"/>
    <w:rsid w:val="003F69D8"/>
    <w:rsid w:val="003F738C"/>
    <w:rsid w:val="00400F3D"/>
    <w:rsid w:val="004012CF"/>
    <w:rsid w:val="00401A4C"/>
    <w:rsid w:val="004021C1"/>
    <w:rsid w:val="00403274"/>
    <w:rsid w:val="0041321F"/>
    <w:rsid w:val="00416D25"/>
    <w:rsid w:val="00420BF7"/>
    <w:rsid w:val="00424DE6"/>
    <w:rsid w:val="004258F8"/>
    <w:rsid w:val="00433662"/>
    <w:rsid w:val="00433ED2"/>
    <w:rsid w:val="00434B44"/>
    <w:rsid w:val="0044179E"/>
    <w:rsid w:val="004422F5"/>
    <w:rsid w:val="00444398"/>
    <w:rsid w:val="004447C0"/>
    <w:rsid w:val="0044490E"/>
    <w:rsid w:val="00445051"/>
    <w:rsid w:val="00447119"/>
    <w:rsid w:val="004522AB"/>
    <w:rsid w:val="00452905"/>
    <w:rsid w:val="00453B36"/>
    <w:rsid w:val="00453EB4"/>
    <w:rsid w:val="0045495D"/>
    <w:rsid w:val="00457429"/>
    <w:rsid w:val="0046059C"/>
    <w:rsid w:val="0046129C"/>
    <w:rsid w:val="004711B8"/>
    <w:rsid w:val="0047312F"/>
    <w:rsid w:val="0047352B"/>
    <w:rsid w:val="0048070C"/>
    <w:rsid w:val="00490D68"/>
    <w:rsid w:val="004918C9"/>
    <w:rsid w:val="00491968"/>
    <w:rsid w:val="004977FF"/>
    <w:rsid w:val="00497BDD"/>
    <w:rsid w:val="00497C26"/>
    <w:rsid w:val="004A00FA"/>
    <w:rsid w:val="004A15B2"/>
    <w:rsid w:val="004A2407"/>
    <w:rsid w:val="004A5852"/>
    <w:rsid w:val="004A6A12"/>
    <w:rsid w:val="004B1562"/>
    <w:rsid w:val="004B248D"/>
    <w:rsid w:val="004B5872"/>
    <w:rsid w:val="004C0508"/>
    <w:rsid w:val="004C11C1"/>
    <w:rsid w:val="004D389F"/>
    <w:rsid w:val="004D5D91"/>
    <w:rsid w:val="004D6737"/>
    <w:rsid w:val="004E02EF"/>
    <w:rsid w:val="004E032D"/>
    <w:rsid w:val="004E1F5C"/>
    <w:rsid w:val="004E3AE1"/>
    <w:rsid w:val="004E3D04"/>
    <w:rsid w:val="004E5516"/>
    <w:rsid w:val="004E57DD"/>
    <w:rsid w:val="004E7FEC"/>
    <w:rsid w:val="004F4122"/>
    <w:rsid w:val="004F6392"/>
    <w:rsid w:val="00500063"/>
    <w:rsid w:val="00501CA1"/>
    <w:rsid w:val="0050739C"/>
    <w:rsid w:val="00510B27"/>
    <w:rsid w:val="005136F5"/>
    <w:rsid w:val="005139F5"/>
    <w:rsid w:val="00516F7C"/>
    <w:rsid w:val="00520B85"/>
    <w:rsid w:val="00521B36"/>
    <w:rsid w:val="00524044"/>
    <w:rsid w:val="00526AF2"/>
    <w:rsid w:val="0052764F"/>
    <w:rsid w:val="005301F2"/>
    <w:rsid w:val="00531E01"/>
    <w:rsid w:val="00540B53"/>
    <w:rsid w:val="00542A24"/>
    <w:rsid w:val="00543EAA"/>
    <w:rsid w:val="005452BB"/>
    <w:rsid w:val="00552A1C"/>
    <w:rsid w:val="00554546"/>
    <w:rsid w:val="00555762"/>
    <w:rsid w:val="00555B5E"/>
    <w:rsid w:val="0055609E"/>
    <w:rsid w:val="00557005"/>
    <w:rsid w:val="005605E8"/>
    <w:rsid w:val="00562676"/>
    <w:rsid w:val="005639D5"/>
    <w:rsid w:val="00563D10"/>
    <w:rsid w:val="005655B7"/>
    <w:rsid w:val="005670CB"/>
    <w:rsid w:val="00582C39"/>
    <w:rsid w:val="005A08E5"/>
    <w:rsid w:val="005A14DE"/>
    <w:rsid w:val="005A2785"/>
    <w:rsid w:val="005A2E25"/>
    <w:rsid w:val="005A532A"/>
    <w:rsid w:val="005A65EB"/>
    <w:rsid w:val="005A7B49"/>
    <w:rsid w:val="005B0BA6"/>
    <w:rsid w:val="005B16BC"/>
    <w:rsid w:val="005B2DA9"/>
    <w:rsid w:val="005B59C2"/>
    <w:rsid w:val="005B713F"/>
    <w:rsid w:val="005C74D2"/>
    <w:rsid w:val="005D0549"/>
    <w:rsid w:val="005D0B7D"/>
    <w:rsid w:val="005D2676"/>
    <w:rsid w:val="005E19B7"/>
    <w:rsid w:val="005E1D56"/>
    <w:rsid w:val="005E403C"/>
    <w:rsid w:val="005E59C0"/>
    <w:rsid w:val="005F039F"/>
    <w:rsid w:val="005F14E4"/>
    <w:rsid w:val="005F4CCE"/>
    <w:rsid w:val="00600D53"/>
    <w:rsid w:val="006044FA"/>
    <w:rsid w:val="00606350"/>
    <w:rsid w:val="0061034F"/>
    <w:rsid w:val="00610F98"/>
    <w:rsid w:val="00613202"/>
    <w:rsid w:val="00615299"/>
    <w:rsid w:val="00615C2D"/>
    <w:rsid w:val="006170E6"/>
    <w:rsid w:val="00622925"/>
    <w:rsid w:val="0062551B"/>
    <w:rsid w:val="00625C0D"/>
    <w:rsid w:val="0063188A"/>
    <w:rsid w:val="0063298E"/>
    <w:rsid w:val="00642A31"/>
    <w:rsid w:val="0064453A"/>
    <w:rsid w:val="00647D97"/>
    <w:rsid w:val="006515B9"/>
    <w:rsid w:val="00651A21"/>
    <w:rsid w:val="00656752"/>
    <w:rsid w:val="00656CCE"/>
    <w:rsid w:val="00661C0B"/>
    <w:rsid w:val="00662589"/>
    <w:rsid w:val="00662B12"/>
    <w:rsid w:val="00665AA4"/>
    <w:rsid w:val="00671663"/>
    <w:rsid w:val="00675CE6"/>
    <w:rsid w:val="006774E3"/>
    <w:rsid w:val="00677589"/>
    <w:rsid w:val="00681E9B"/>
    <w:rsid w:val="00683B81"/>
    <w:rsid w:val="00684BA2"/>
    <w:rsid w:val="00686AED"/>
    <w:rsid w:val="00687389"/>
    <w:rsid w:val="006945D9"/>
    <w:rsid w:val="006A041D"/>
    <w:rsid w:val="006A614E"/>
    <w:rsid w:val="006C18CD"/>
    <w:rsid w:val="006C69FF"/>
    <w:rsid w:val="006C6A4A"/>
    <w:rsid w:val="006D2AB4"/>
    <w:rsid w:val="006D2D26"/>
    <w:rsid w:val="006D4ABC"/>
    <w:rsid w:val="006E5B7D"/>
    <w:rsid w:val="006F5196"/>
    <w:rsid w:val="006F546E"/>
    <w:rsid w:val="006F5740"/>
    <w:rsid w:val="006F5CFE"/>
    <w:rsid w:val="006F605C"/>
    <w:rsid w:val="00700267"/>
    <w:rsid w:val="00700394"/>
    <w:rsid w:val="00700E19"/>
    <w:rsid w:val="00705373"/>
    <w:rsid w:val="00710F45"/>
    <w:rsid w:val="00715A41"/>
    <w:rsid w:val="00717EEE"/>
    <w:rsid w:val="00722626"/>
    <w:rsid w:val="00726084"/>
    <w:rsid w:val="00727A23"/>
    <w:rsid w:val="0073120D"/>
    <w:rsid w:val="0073639A"/>
    <w:rsid w:val="007409B9"/>
    <w:rsid w:val="00742032"/>
    <w:rsid w:val="00742EE3"/>
    <w:rsid w:val="0074330C"/>
    <w:rsid w:val="00753DC4"/>
    <w:rsid w:val="00756576"/>
    <w:rsid w:val="00760DFD"/>
    <w:rsid w:val="00760F2F"/>
    <w:rsid w:val="00762BD0"/>
    <w:rsid w:val="0076439B"/>
    <w:rsid w:val="00764FC3"/>
    <w:rsid w:val="0076619D"/>
    <w:rsid w:val="00773979"/>
    <w:rsid w:val="00780027"/>
    <w:rsid w:val="00787221"/>
    <w:rsid w:val="007914E4"/>
    <w:rsid w:val="007962B3"/>
    <w:rsid w:val="00796D07"/>
    <w:rsid w:val="00797566"/>
    <w:rsid w:val="00797BD0"/>
    <w:rsid w:val="007A2074"/>
    <w:rsid w:val="007A241F"/>
    <w:rsid w:val="007A3004"/>
    <w:rsid w:val="007A45C7"/>
    <w:rsid w:val="007A7D45"/>
    <w:rsid w:val="007B2EBB"/>
    <w:rsid w:val="007B38B6"/>
    <w:rsid w:val="007B4834"/>
    <w:rsid w:val="007C2227"/>
    <w:rsid w:val="007C5C3F"/>
    <w:rsid w:val="007C6B34"/>
    <w:rsid w:val="007C715D"/>
    <w:rsid w:val="007D0847"/>
    <w:rsid w:val="007D3366"/>
    <w:rsid w:val="007E5DE7"/>
    <w:rsid w:val="007E7861"/>
    <w:rsid w:val="007F05CB"/>
    <w:rsid w:val="007F2005"/>
    <w:rsid w:val="007F56E5"/>
    <w:rsid w:val="00802E99"/>
    <w:rsid w:val="008040D6"/>
    <w:rsid w:val="00812390"/>
    <w:rsid w:val="00816D32"/>
    <w:rsid w:val="00821CF0"/>
    <w:rsid w:val="008256B0"/>
    <w:rsid w:val="00825EEB"/>
    <w:rsid w:val="00827EAA"/>
    <w:rsid w:val="00831B0D"/>
    <w:rsid w:val="00832A3E"/>
    <w:rsid w:val="00845D33"/>
    <w:rsid w:val="00854478"/>
    <w:rsid w:val="00856D0B"/>
    <w:rsid w:val="0086128F"/>
    <w:rsid w:val="00862565"/>
    <w:rsid w:val="008678F4"/>
    <w:rsid w:val="008742E0"/>
    <w:rsid w:val="008750D8"/>
    <w:rsid w:val="008822E9"/>
    <w:rsid w:val="00884262"/>
    <w:rsid w:val="0088669B"/>
    <w:rsid w:val="00893C8F"/>
    <w:rsid w:val="008B0C1D"/>
    <w:rsid w:val="008B0CCC"/>
    <w:rsid w:val="008B7025"/>
    <w:rsid w:val="008D37E1"/>
    <w:rsid w:val="008E0E1C"/>
    <w:rsid w:val="008E239C"/>
    <w:rsid w:val="008E28C9"/>
    <w:rsid w:val="008F1613"/>
    <w:rsid w:val="008F2928"/>
    <w:rsid w:val="008F378D"/>
    <w:rsid w:val="008F4F0C"/>
    <w:rsid w:val="00907362"/>
    <w:rsid w:val="00915877"/>
    <w:rsid w:val="00915BEA"/>
    <w:rsid w:val="00921F02"/>
    <w:rsid w:val="009229CD"/>
    <w:rsid w:val="009231E0"/>
    <w:rsid w:val="00923919"/>
    <w:rsid w:val="00923977"/>
    <w:rsid w:val="00924746"/>
    <w:rsid w:val="00926D35"/>
    <w:rsid w:val="00932A9B"/>
    <w:rsid w:val="00934CAA"/>
    <w:rsid w:val="009410D2"/>
    <w:rsid w:val="009456DE"/>
    <w:rsid w:val="009519B6"/>
    <w:rsid w:val="00952861"/>
    <w:rsid w:val="009547E3"/>
    <w:rsid w:val="009560D8"/>
    <w:rsid w:val="00960AB7"/>
    <w:rsid w:val="009672B0"/>
    <w:rsid w:val="00967559"/>
    <w:rsid w:val="009740AF"/>
    <w:rsid w:val="0098099B"/>
    <w:rsid w:val="00987C0D"/>
    <w:rsid w:val="00990489"/>
    <w:rsid w:val="00995E92"/>
    <w:rsid w:val="009974AA"/>
    <w:rsid w:val="009A0F41"/>
    <w:rsid w:val="009A7800"/>
    <w:rsid w:val="009A79EE"/>
    <w:rsid w:val="009B084D"/>
    <w:rsid w:val="009C045F"/>
    <w:rsid w:val="009C171D"/>
    <w:rsid w:val="009C5166"/>
    <w:rsid w:val="009C52C6"/>
    <w:rsid w:val="009C6B68"/>
    <w:rsid w:val="009D0C02"/>
    <w:rsid w:val="009D0C4A"/>
    <w:rsid w:val="009D17F9"/>
    <w:rsid w:val="009D6AC4"/>
    <w:rsid w:val="009E170C"/>
    <w:rsid w:val="009E2CC7"/>
    <w:rsid w:val="009E7611"/>
    <w:rsid w:val="009E7795"/>
    <w:rsid w:val="009F11F0"/>
    <w:rsid w:val="009F3928"/>
    <w:rsid w:val="00A02EE9"/>
    <w:rsid w:val="00A03B9C"/>
    <w:rsid w:val="00A05215"/>
    <w:rsid w:val="00A05D78"/>
    <w:rsid w:val="00A05FD0"/>
    <w:rsid w:val="00A07927"/>
    <w:rsid w:val="00A10B74"/>
    <w:rsid w:val="00A10CFB"/>
    <w:rsid w:val="00A16A73"/>
    <w:rsid w:val="00A21DC8"/>
    <w:rsid w:val="00A309A9"/>
    <w:rsid w:val="00A30B03"/>
    <w:rsid w:val="00A317C8"/>
    <w:rsid w:val="00A339D2"/>
    <w:rsid w:val="00A3497B"/>
    <w:rsid w:val="00A37B73"/>
    <w:rsid w:val="00A44C38"/>
    <w:rsid w:val="00A51328"/>
    <w:rsid w:val="00A517C3"/>
    <w:rsid w:val="00A564EA"/>
    <w:rsid w:val="00A57028"/>
    <w:rsid w:val="00A57F00"/>
    <w:rsid w:val="00A61099"/>
    <w:rsid w:val="00A63560"/>
    <w:rsid w:val="00A64672"/>
    <w:rsid w:val="00A81AAD"/>
    <w:rsid w:val="00A828BE"/>
    <w:rsid w:val="00A82D8E"/>
    <w:rsid w:val="00A83FCC"/>
    <w:rsid w:val="00A842DE"/>
    <w:rsid w:val="00A87E68"/>
    <w:rsid w:val="00A91AFB"/>
    <w:rsid w:val="00A93DF2"/>
    <w:rsid w:val="00A973E4"/>
    <w:rsid w:val="00AA2EB8"/>
    <w:rsid w:val="00AB1B99"/>
    <w:rsid w:val="00AB3E0E"/>
    <w:rsid w:val="00AC0A28"/>
    <w:rsid w:val="00AC22BB"/>
    <w:rsid w:val="00AC5407"/>
    <w:rsid w:val="00AD0C66"/>
    <w:rsid w:val="00AD1AF2"/>
    <w:rsid w:val="00AD44DA"/>
    <w:rsid w:val="00AD6DD9"/>
    <w:rsid w:val="00AE33C8"/>
    <w:rsid w:val="00AE59B8"/>
    <w:rsid w:val="00AF279E"/>
    <w:rsid w:val="00AF2E34"/>
    <w:rsid w:val="00AF755F"/>
    <w:rsid w:val="00B00F4B"/>
    <w:rsid w:val="00B01A30"/>
    <w:rsid w:val="00B03082"/>
    <w:rsid w:val="00B13202"/>
    <w:rsid w:val="00B13CB6"/>
    <w:rsid w:val="00B14689"/>
    <w:rsid w:val="00B16036"/>
    <w:rsid w:val="00B20EB4"/>
    <w:rsid w:val="00B22619"/>
    <w:rsid w:val="00B22D93"/>
    <w:rsid w:val="00B30F1D"/>
    <w:rsid w:val="00B32118"/>
    <w:rsid w:val="00B33AF7"/>
    <w:rsid w:val="00B36B73"/>
    <w:rsid w:val="00B40F38"/>
    <w:rsid w:val="00B4221B"/>
    <w:rsid w:val="00B51CBD"/>
    <w:rsid w:val="00B55F51"/>
    <w:rsid w:val="00B67320"/>
    <w:rsid w:val="00B70D55"/>
    <w:rsid w:val="00B759AE"/>
    <w:rsid w:val="00B776D9"/>
    <w:rsid w:val="00B80EE0"/>
    <w:rsid w:val="00B8103B"/>
    <w:rsid w:val="00B8568F"/>
    <w:rsid w:val="00B86104"/>
    <w:rsid w:val="00B87BCC"/>
    <w:rsid w:val="00B90760"/>
    <w:rsid w:val="00B91893"/>
    <w:rsid w:val="00B95B9D"/>
    <w:rsid w:val="00B97D7F"/>
    <w:rsid w:val="00B97DA1"/>
    <w:rsid w:val="00BA3E9E"/>
    <w:rsid w:val="00BA4325"/>
    <w:rsid w:val="00BA53EE"/>
    <w:rsid w:val="00BB2EA1"/>
    <w:rsid w:val="00BB3EFD"/>
    <w:rsid w:val="00BB4324"/>
    <w:rsid w:val="00BB462A"/>
    <w:rsid w:val="00BB5E3E"/>
    <w:rsid w:val="00BB60A1"/>
    <w:rsid w:val="00BB7F05"/>
    <w:rsid w:val="00BC28E8"/>
    <w:rsid w:val="00BC4EFB"/>
    <w:rsid w:val="00BC774C"/>
    <w:rsid w:val="00BD1ED2"/>
    <w:rsid w:val="00BD35E6"/>
    <w:rsid w:val="00BD5E4C"/>
    <w:rsid w:val="00BE107B"/>
    <w:rsid w:val="00BE2722"/>
    <w:rsid w:val="00BE4606"/>
    <w:rsid w:val="00BF0B3E"/>
    <w:rsid w:val="00BF1254"/>
    <w:rsid w:val="00BF5EB2"/>
    <w:rsid w:val="00C03C2E"/>
    <w:rsid w:val="00C06D3A"/>
    <w:rsid w:val="00C100F3"/>
    <w:rsid w:val="00C11791"/>
    <w:rsid w:val="00C130FB"/>
    <w:rsid w:val="00C21096"/>
    <w:rsid w:val="00C21F29"/>
    <w:rsid w:val="00C222DD"/>
    <w:rsid w:val="00C254BE"/>
    <w:rsid w:val="00C26973"/>
    <w:rsid w:val="00C30402"/>
    <w:rsid w:val="00C31599"/>
    <w:rsid w:val="00C34B94"/>
    <w:rsid w:val="00C40F69"/>
    <w:rsid w:val="00C41CB7"/>
    <w:rsid w:val="00C42422"/>
    <w:rsid w:val="00C51204"/>
    <w:rsid w:val="00C53855"/>
    <w:rsid w:val="00C547D2"/>
    <w:rsid w:val="00C56500"/>
    <w:rsid w:val="00C56907"/>
    <w:rsid w:val="00C572BB"/>
    <w:rsid w:val="00C60FFC"/>
    <w:rsid w:val="00C618D8"/>
    <w:rsid w:val="00C7419A"/>
    <w:rsid w:val="00C74370"/>
    <w:rsid w:val="00C7736C"/>
    <w:rsid w:val="00C87702"/>
    <w:rsid w:val="00C90684"/>
    <w:rsid w:val="00C919EE"/>
    <w:rsid w:val="00C91FB4"/>
    <w:rsid w:val="00C937FC"/>
    <w:rsid w:val="00C96CF2"/>
    <w:rsid w:val="00C96F1D"/>
    <w:rsid w:val="00C97333"/>
    <w:rsid w:val="00CA1F0E"/>
    <w:rsid w:val="00CA2DE8"/>
    <w:rsid w:val="00CB187B"/>
    <w:rsid w:val="00CB64C9"/>
    <w:rsid w:val="00CC1DEF"/>
    <w:rsid w:val="00CC1FEE"/>
    <w:rsid w:val="00CC2429"/>
    <w:rsid w:val="00CC2A15"/>
    <w:rsid w:val="00CC3C84"/>
    <w:rsid w:val="00CC6E58"/>
    <w:rsid w:val="00CC7243"/>
    <w:rsid w:val="00CD3044"/>
    <w:rsid w:val="00CD45EF"/>
    <w:rsid w:val="00CD6DD8"/>
    <w:rsid w:val="00CE41BB"/>
    <w:rsid w:val="00CF3D0C"/>
    <w:rsid w:val="00CF5C78"/>
    <w:rsid w:val="00D00182"/>
    <w:rsid w:val="00D006E1"/>
    <w:rsid w:val="00D031AB"/>
    <w:rsid w:val="00D07320"/>
    <w:rsid w:val="00D1245C"/>
    <w:rsid w:val="00D14692"/>
    <w:rsid w:val="00D15466"/>
    <w:rsid w:val="00D235DA"/>
    <w:rsid w:val="00D24FAF"/>
    <w:rsid w:val="00D25429"/>
    <w:rsid w:val="00D301AD"/>
    <w:rsid w:val="00D3782F"/>
    <w:rsid w:val="00D40856"/>
    <w:rsid w:val="00D40A5A"/>
    <w:rsid w:val="00D47663"/>
    <w:rsid w:val="00D47CA1"/>
    <w:rsid w:val="00D503E6"/>
    <w:rsid w:val="00D53DF7"/>
    <w:rsid w:val="00D54727"/>
    <w:rsid w:val="00D6281F"/>
    <w:rsid w:val="00D63316"/>
    <w:rsid w:val="00D652C4"/>
    <w:rsid w:val="00D71637"/>
    <w:rsid w:val="00D72FD3"/>
    <w:rsid w:val="00D76189"/>
    <w:rsid w:val="00D80378"/>
    <w:rsid w:val="00D8061F"/>
    <w:rsid w:val="00D82EC3"/>
    <w:rsid w:val="00D968ED"/>
    <w:rsid w:val="00D96E16"/>
    <w:rsid w:val="00D9788E"/>
    <w:rsid w:val="00DA50DA"/>
    <w:rsid w:val="00DA6258"/>
    <w:rsid w:val="00DB00A2"/>
    <w:rsid w:val="00DB6EF2"/>
    <w:rsid w:val="00DC397B"/>
    <w:rsid w:val="00DC3A3F"/>
    <w:rsid w:val="00DC7023"/>
    <w:rsid w:val="00DC71E9"/>
    <w:rsid w:val="00DC723E"/>
    <w:rsid w:val="00DD4EC4"/>
    <w:rsid w:val="00DD6658"/>
    <w:rsid w:val="00DE1528"/>
    <w:rsid w:val="00DE633E"/>
    <w:rsid w:val="00DF3A56"/>
    <w:rsid w:val="00DF44CB"/>
    <w:rsid w:val="00DF44D2"/>
    <w:rsid w:val="00E003F2"/>
    <w:rsid w:val="00E007A8"/>
    <w:rsid w:val="00E04A78"/>
    <w:rsid w:val="00E05928"/>
    <w:rsid w:val="00E05F21"/>
    <w:rsid w:val="00E06917"/>
    <w:rsid w:val="00E1175B"/>
    <w:rsid w:val="00E145C9"/>
    <w:rsid w:val="00E14A08"/>
    <w:rsid w:val="00E16A1D"/>
    <w:rsid w:val="00E25860"/>
    <w:rsid w:val="00E2649F"/>
    <w:rsid w:val="00E27B9A"/>
    <w:rsid w:val="00E31570"/>
    <w:rsid w:val="00E3721D"/>
    <w:rsid w:val="00E41148"/>
    <w:rsid w:val="00E47FFD"/>
    <w:rsid w:val="00E504BE"/>
    <w:rsid w:val="00E5295D"/>
    <w:rsid w:val="00E57B75"/>
    <w:rsid w:val="00E60DF7"/>
    <w:rsid w:val="00E75841"/>
    <w:rsid w:val="00E77836"/>
    <w:rsid w:val="00E77B2F"/>
    <w:rsid w:val="00E81526"/>
    <w:rsid w:val="00E84733"/>
    <w:rsid w:val="00E854B2"/>
    <w:rsid w:val="00E8550A"/>
    <w:rsid w:val="00EA076B"/>
    <w:rsid w:val="00EA0FF0"/>
    <w:rsid w:val="00EA2080"/>
    <w:rsid w:val="00EB2AD3"/>
    <w:rsid w:val="00EB359A"/>
    <w:rsid w:val="00ED0B0E"/>
    <w:rsid w:val="00ED31A2"/>
    <w:rsid w:val="00ED5A46"/>
    <w:rsid w:val="00EE2256"/>
    <w:rsid w:val="00EF126F"/>
    <w:rsid w:val="00EF4B7C"/>
    <w:rsid w:val="00F024A5"/>
    <w:rsid w:val="00F04D67"/>
    <w:rsid w:val="00F0548A"/>
    <w:rsid w:val="00F06FAB"/>
    <w:rsid w:val="00F1167F"/>
    <w:rsid w:val="00F133E7"/>
    <w:rsid w:val="00F143DB"/>
    <w:rsid w:val="00F15341"/>
    <w:rsid w:val="00F23E7C"/>
    <w:rsid w:val="00F31443"/>
    <w:rsid w:val="00F31E62"/>
    <w:rsid w:val="00F350F4"/>
    <w:rsid w:val="00F36258"/>
    <w:rsid w:val="00F458EE"/>
    <w:rsid w:val="00F658C8"/>
    <w:rsid w:val="00F714CD"/>
    <w:rsid w:val="00F77B68"/>
    <w:rsid w:val="00F80A93"/>
    <w:rsid w:val="00F80ACE"/>
    <w:rsid w:val="00F837A5"/>
    <w:rsid w:val="00F932E8"/>
    <w:rsid w:val="00F93C39"/>
    <w:rsid w:val="00F9630C"/>
    <w:rsid w:val="00F96790"/>
    <w:rsid w:val="00F968B0"/>
    <w:rsid w:val="00FA0193"/>
    <w:rsid w:val="00FA1113"/>
    <w:rsid w:val="00FA5075"/>
    <w:rsid w:val="00FA5245"/>
    <w:rsid w:val="00FA5BBB"/>
    <w:rsid w:val="00FA6E2B"/>
    <w:rsid w:val="00FA7127"/>
    <w:rsid w:val="00FB7013"/>
    <w:rsid w:val="00FB7A48"/>
    <w:rsid w:val="00FC15FF"/>
    <w:rsid w:val="00FC4449"/>
    <w:rsid w:val="00FC7321"/>
    <w:rsid w:val="00FD0630"/>
    <w:rsid w:val="00FD0A1A"/>
    <w:rsid w:val="00FD557E"/>
    <w:rsid w:val="00FD5AF7"/>
    <w:rsid w:val="00FD7B06"/>
    <w:rsid w:val="00FD7EC3"/>
    <w:rsid w:val="00FE0A10"/>
    <w:rsid w:val="00FF73BE"/>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1091B8"/>
  <w15:docId w15:val="{2D57DCE9-2B66-4B4E-89F7-65462EAF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99"/>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6E5"/>
    <w:rPr>
      <w:sz w:val="24"/>
      <w:szCs w:val="24"/>
    </w:rPr>
  </w:style>
  <w:style w:type="paragraph" w:styleId="Heading1">
    <w:name w:val="heading 1"/>
    <w:aliases w:val="1"/>
    <w:basedOn w:val="Normal"/>
    <w:next w:val="Normal"/>
    <w:link w:val="Heading1Char"/>
    <w:uiPriority w:val="9"/>
    <w:qFormat/>
    <w:rsid w:val="00924746"/>
    <w:pPr>
      <w:numPr>
        <w:numId w:val="11"/>
      </w:numPr>
      <w:spacing w:after="240"/>
      <w:outlineLvl w:val="0"/>
    </w:pPr>
    <w:rPr>
      <w:kern w:val="28"/>
    </w:rPr>
  </w:style>
  <w:style w:type="paragraph" w:styleId="Heading2">
    <w:name w:val="heading 2"/>
    <w:aliases w:val="2"/>
    <w:basedOn w:val="Normal"/>
    <w:next w:val="Normal"/>
    <w:link w:val="Heading2Char"/>
    <w:uiPriority w:val="9"/>
    <w:qFormat/>
    <w:rsid w:val="00924746"/>
    <w:pPr>
      <w:numPr>
        <w:ilvl w:val="1"/>
        <w:numId w:val="11"/>
      </w:numPr>
      <w:spacing w:after="24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7F56E5"/>
    <w:rPr>
      <w:rFonts w:ascii="Cambria" w:eastAsia="Times New Roman" w:hAnsi="Cambria" w:cs="Times New Roman"/>
      <w:b/>
      <w:bCs/>
      <w:kern w:val="32"/>
      <w:sz w:val="32"/>
      <w:szCs w:val="32"/>
    </w:rPr>
  </w:style>
  <w:style w:type="character" w:customStyle="1" w:styleId="Heading2Char">
    <w:name w:val="Heading 2 Char"/>
    <w:aliases w:val="2 Char"/>
    <w:link w:val="Heading2"/>
    <w:uiPriority w:val="9"/>
    <w:semiHidden/>
    <w:rsid w:val="007F56E5"/>
    <w:rPr>
      <w:rFonts w:ascii="Cambria" w:eastAsia="Times New Roman" w:hAnsi="Cambria" w:cs="Times New Roman"/>
      <w:b/>
      <w:bCs/>
      <w:i/>
      <w:iCs/>
      <w:sz w:val="28"/>
      <w:szCs w:val="28"/>
    </w:rPr>
  </w:style>
  <w:style w:type="paragraph" w:styleId="Header">
    <w:name w:val="header"/>
    <w:basedOn w:val="Normal"/>
    <w:link w:val="HeaderChar"/>
    <w:uiPriority w:val="99"/>
    <w:rsid w:val="007F56E5"/>
    <w:pPr>
      <w:tabs>
        <w:tab w:val="center" w:pos="4320"/>
        <w:tab w:val="right" w:pos="8640"/>
      </w:tabs>
    </w:pPr>
  </w:style>
  <w:style w:type="character" w:customStyle="1" w:styleId="HeaderChar">
    <w:name w:val="Header Char"/>
    <w:link w:val="Header"/>
    <w:uiPriority w:val="99"/>
    <w:semiHidden/>
    <w:rsid w:val="007F56E5"/>
    <w:rPr>
      <w:sz w:val="24"/>
      <w:szCs w:val="24"/>
    </w:rPr>
  </w:style>
  <w:style w:type="paragraph" w:styleId="Footer">
    <w:name w:val="footer"/>
    <w:basedOn w:val="Normal"/>
    <w:link w:val="FooterChar"/>
    <w:uiPriority w:val="99"/>
    <w:rsid w:val="007F56E5"/>
    <w:pPr>
      <w:tabs>
        <w:tab w:val="center" w:pos="4320"/>
        <w:tab w:val="right" w:pos="8640"/>
      </w:tabs>
    </w:pPr>
  </w:style>
  <w:style w:type="character" w:customStyle="1" w:styleId="FooterChar">
    <w:name w:val="Footer Char"/>
    <w:link w:val="Footer"/>
    <w:uiPriority w:val="99"/>
    <w:semiHidden/>
    <w:rsid w:val="007F56E5"/>
    <w:rPr>
      <w:sz w:val="24"/>
      <w:szCs w:val="24"/>
    </w:rPr>
  </w:style>
  <w:style w:type="character" w:styleId="PageNumber">
    <w:name w:val="page number"/>
    <w:uiPriority w:val="99"/>
    <w:rsid w:val="007F56E5"/>
    <w:rPr>
      <w:rFonts w:cs="Times New Roman"/>
    </w:rPr>
  </w:style>
  <w:style w:type="paragraph" w:styleId="BodyText">
    <w:name w:val="Body Text"/>
    <w:aliases w:val="b"/>
    <w:basedOn w:val="Normal"/>
    <w:link w:val="BodyTextChar"/>
    <w:uiPriority w:val="99"/>
    <w:rsid w:val="002E4E8D"/>
    <w:pPr>
      <w:spacing w:after="240"/>
    </w:pPr>
  </w:style>
  <w:style w:type="character" w:customStyle="1" w:styleId="BodyTextChar">
    <w:name w:val="Body Text Char"/>
    <w:aliases w:val="b Char"/>
    <w:link w:val="BodyText"/>
    <w:uiPriority w:val="99"/>
    <w:semiHidden/>
    <w:rsid w:val="007F56E5"/>
    <w:rPr>
      <w:sz w:val="24"/>
      <w:szCs w:val="24"/>
    </w:rPr>
  </w:style>
  <w:style w:type="paragraph" w:styleId="Subtitle">
    <w:name w:val="Subtitle"/>
    <w:aliases w:val="st"/>
    <w:basedOn w:val="Normal"/>
    <w:link w:val="SubtitleChar"/>
    <w:uiPriority w:val="11"/>
    <w:qFormat/>
    <w:rsid w:val="002E4E8D"/>
    <w:pPr>
      <w:spacing w:after="240"/>
      <w:jc w:val="center"/>
      <w:outlineLvl w:val="1"/>
    </w:pPr>
  </w:style>
  <w:style w:type="character" w:customStyle="1" w:styleId="SubtitleChar">
    <w:name w:val="Subtitle Char"/>
    <w:aliases w:val="st Char"/>
    <w:link w:val="Subtitle"/>
    <w:uiPriority w:val="11"/>
    <w:rsid w:val="007F56E5"/>
    <w:rPr>
      <w:rFonts w:ascii="Cambria" w:eastAsia="Times New Roman" w:hAnsi="Cambria" w:cs="Times New Roman"/>
      <w:sz w:val="24"/>
      <w:szCs w:val="24"/>
    </w:rPr>
  </w:style>
  <w:style w:type="paragraph" w:styleId="Title">
    <w:name w:val="Title"/>
    <w:aliases w:val="t"/>
    <w:basedOn w:val="Normal"/>
    <w:link w:val="TitleChar"/>
    <w:uiPriority w:val="10"/>
    <w:qFormat/>
    <w:rsid w:val="002E4E8D"/>
    <w:pPr>
      <w:spacing w:after="240"/>
      <w:jc w:val="center"/>
      <w:outlineLvl w:val="0"/>
    </w:pPr>
    <w:rPr>
      <w:b/>
      <w:bCs/>
      <w:kern w:val="28"/>
    </w:rPr>
  </w:style>
  <w:style w:type="character" w:customStyle="1" w:styleId="TitleChar">
    <w:name w:val="Title Char"/>
    <w:aliases w:val="t Char"/>
    <w:link w:val="Title"/>
    <w:uiPriority w:val="10"/>
    <w:rsid w:val="007F56E5"/>
    <w:rPr>
      <w:rFonts w:ascii="Cambria" w:eastAsia="Times New Roman" w:hAnsi="Cambria" w:cs="Times New Roman"/>
      <w:b/>
      <w:bCs/>
      <w:kern w:val="28"/>
      <w:sz w:val="32"/>
      <w:szCs w:val="32"/>
    </w:rPr>
  </w:style>
  <w:style w:type="paragraph" w:styleId="HTMLPreformatted">
    <w:name w:val="HTML Preformatted"/>
    <w:basedOn w:val="Normal"/>
    <w:link w:val="HTMLPreformattedChar"/>
    <w:uiPriority w:val="99"/>
    <w:rsid w:val="00CB1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7F56E5"/>
    <w:rPr>
      <w:rFonts w:ascii="Courier New" w:hAnsi="Courier New" w:cs="Courier New"/>
    </w:rPr>
  </w:style>
  <w:style w:type="paragraph" w:styleId="NormalWeb">
    <w:name w:val="Normal (Web)"/>
    <w:basedOn w:val="Normal"/>
    <w:uiPriority w:val="99"/>
    <w:rsid w:val="004B5872"/>
    <w:pPr>
      <w:spacing w:before="100" w:beforeAutospacing="1" w:after="100" w:afterAutospacing="1"/>
    </w:pPr>
  </w:style>
  <w:style w:type="character" w:styleId="HTMLVariable">
    <w:name w:val="HTML Variable"/>
    <w:uiPriority w:val="99"/>
    <w:rsid w:val="004B5872"/>
    <w:rPr>
      <w:rFonts w:cs="Times New Roman"/>
      <w:i/>
      <w:iCs/>
    </w:rPr>
  </w:style>
  <w:style w:type="paragraph" w:styleId="BalloonText">
    <w:name w:val="Balloon Text"/>
    <w:basedOn w:val="Normal"/>
    <w:link w:val="BalloonTextChar"/>
    <w:uiPriority w:val="99"/>
    <w:semiHidden/>
    <w:rsid w:val="0074330C"/>
    <w:rPr>
      <w:rFonts w:ascii="Tahoma" w:hAnsi="Tahoma" w:cs="Tahoma"/>
      <w:sz w:val="16"/>
      <w:szCs w:val="16"/>
    </w:rPr>
  </w:style>
  <w:style w:type="character" w:customStyle="1" w:styleId="BalloonTextChar">
    <w:name w:val="Balloon Text Char"/>
    <w:link w:val="BalloonText"/>
    <w:uiPriority w:val="99"/>
    <w:semiHidden/>
    <w:rsid w:val="007F56E5"/>
    <w:rPr>
      <w:rFonts w:ascii="Tahoma" w:hAnsi="Tahoma" w:cs="Tahoma"/>
      <w:sz w:val="16"/>
      <w:szCs w:val="16"/>
    </w:rPr>
  </w:style>
  <w:style w:type="character" w:styleId="Hyperlink">
    <w:name w:val="Hyperlink"/>
    <w:uiPriority w:val="99"/>
    <w:rsid w:val="00FD7EC3"/>
    <w:rPr>
      <w:rFonts w:cs="Times New Roman"/>
      <w:color w:val="0000FF"/>
      <w:u w:val="single"/>
    </w:rPr>
  </w:style>
  <w:style w:type="character" w:styleId="CommentReference">
    <w:name w:val="annotation reference"/>
    <w:uiPriority w:val="99"/>
    <w:semiHidden/>
    <w:rsid w:val="00A07927"/>
    <w:rPr>
      <w:rFonts w:cs="Times New Roman"/>
      <w:sz w:val="16"/>
      <w:szCs w:val="16"/>
    </w:rPr>
  </w:style>
  <w:style w:type="paragraph" w:styleId="CommentText">
    <w:name w:val="annotation text"/>
    <w:basedOn w:val="Normal"/>
    <w:link w:val="CommentTextChar"/>
    <w:uiPriority w:val="99"/>
    <w:semiHidden/>
    <w:rsid w:val="00A07927"/>
    <w:rPr>
      <w:sz w:val="20"/>
      <w:szCs w:val="20"/>
    </w:rPr>
  </w:style>
  <w:style w:type="character" w:customStyle="1" w:styleId="CommentTextChar">
    <w:name w:val="Comment Text Char"/>
    <w:basedOn w:val="DefaultParagraphFont"/>
    <w:link w:val="CommentText"/>
    <w:uiPriority w:val="99"/>
    <w:semiHidden/>
    <w:rsid w:val="007F56E5"/>
  </w:style>
  <w:style w:type="paragraph" w:styleId="CommentSubject">
    <w:name w:val="annotation subject"/>
    <w:basedOn w:val="CommentText"/>
    <w:next w:val="CommentText"/>
    <w:link w:val="CommentSubjectChar"/>
    <w:uiPriority w:val="99"/>
    <w:semiHidden/>
    <w:rsid w:val="00A07927"/>
    <w:rPr>
      <w:b/>
      <w:bCs/>
    </w:rPr>
  </w:style>
  <w:style w:type="character" w:customStyle="1" w:styleId="CommentSubjectChar">
    <w:name w:val="Comment Subject Char"/>
    <w:link w:val="CommentSubject"/>
    <w:uiPriority w:val="99"/>
    <w:semiHidden/>
    <w:rsid w:val="007F56E5"/>
    <w:rPr>
      <w:b/>
      <w:bCs/>
    </w:rPr>
  </w:style>
  <w:style w:type="character" w:customStyle="1" w:styleId="Title1">
    <w:name w:val="Title1"/>
    <w:rsid w:val="00921F02"/>
    <w:rPr>
      <w:rFonts w:ascii="Arial" w:hAnsi="Arial" w:cs="Arial"/>
      <w:b/>
      <w:sz w:val="35"/>
      <w:lang w:val="en-US"/>
    </w:rPr>
  </w:style>
  <w:style w:type="paragraph" w:styleId="BodyTextFirstIndent">
    <w:name w:val="Body Text First Indent"/>
    <w:basedOn w:val="BodyText"/>
    <w:link w:val="BodyTextFirstIndentChar"/>
    <w:uiPriority w:val="99"/>
    <w:rsid w:val="00924746"/>
    <w:pPr>
      <w:spacing w:after="120"/>
      <w:ind w:firstLine="210"/>
    </w:pPr>
  </w:style>
  <w:style w:type="character" w:customStyle="1" w:styleId="BodyTextFirstIndentChar">
    <w:name w:val="Body Text First Indent Char"/>
    <w:basedOn w:val="BodyTextChar"/>
    <w:link w:val="BodyTextFirstIndent"/>
    <w:uiPriority w:val="99"/>
    <w:semiHidden/>
    <w:rsid w:val="007F56E5"/>
    <w:rPr>
      <w:sz w:val="24"/>
      <w:szCs w:val="24"/>
    </w:rPr>
  </w:style>
  <w:style w:type="paragraph" w:customStyle="1" w:styleId="Heading11">
    <w:name w:val="Heading 11"/>
    <w:basedOn w:val="Heading1"/>
    <w:rsid w:val="00924746"/>
    <w:pPr>
      <w:numPr>
        <w:numId w:val="10"/>
      </w:numPr>
      <w:tabs>
        <w:tab w:val="left" w:pos="720"/>
      </w:tabs>
      <w:spacing w:before="120" w:after="0"/>
      <w:ind w:left="0" w:firstLine="0"/>
      <w:jc w:val="both"/>
    </w:pPr>
    <w:rPr>
      <w:rFonts w:ascii="Arial" w:hAnsi="Arial"/>
      <w:b/>
      <w:kern w:val="32"/>
      <w:sz w:val="18"/>
      <w:szCs w:val="18"/>
      <w:u w:val="single"/>
    </w:rPr>
  </w:style>
  <w:style w:type="paragraph" w:customStyle="1" w:styleId="Heading21">
    <w:name w:val="Heading 21"/>
    <w:basedOn w:val="Heading1"/>
    <w:link w:val="HEADING2Char0"/>
    <w:rsid w:val="00924746"/>
    <w:pPr>
      <w:numPr>
        <w:ilvl w:val="1"/>
        <w:numId w:val="10"/>
      </w:numPr>
      <w:tabs>
        <w:tab w:val="left" w:pos="720"/>
      </w:tabs>
      <w:spacing w:before="40" w:after="0"/>
      <w:ind w:firstLine="0"/>
      <w:jc w:val="both"/>
    </w:pPr>
    <w:rPr>
      <w:rFonts w:ascii="Arial" w:hAnsi="Arial"/>
      <w:kern w:val="32"/>
      <w:sz w:val="18"/>
      <w:szCs w:val="18"/>
    </w:rPr>
  </w:style>
  <w:style w:type="character" w:customStyle="1" w:styleId="HEADING2Char0">
    <w:name w:val="HEADING 2 Char"/>
    <w:link w:val="Heading21"/>
    <w:locked/>
    <w:rsid w:val="00924746"/>
    <w:rPr>
      <w:rFonts w:ascii="Arial" w:hAnsi="Arial" w:cs="Times New Roman"/>
      <w:kern w:val="32"/>
      <w:sz w:val="18"/>
      <w:szCs w:val="18"/>
      <w:lang w:val="en-US" w:eastAsia="en-US" w:bidi="ar-SA"/>
    </w:rPr>
  </w:style>
  <w:style w:type="paragraph" w:styleId="Revision">
    <w:name w:val="Revision"/>
    <w:hidden/>
    <w:uiPriority w:val="99"/>
    <w:semiHidden/>
    <w:rsid w:val="00171C1C"/>
    <w:rPr>
      <w:sz w:val="24"/>
      <w:szCs w:val="24"/>
    </w:rPr>
  </w:style>
  <w:style w:type="paragraph" w:styleId="ListParagraph">
    <w:name w:val="List Paragraph"/>
    <w:basedOn w:val="Normal"/>
    <w:uiPriority w:val="34"/>
    <w:qFormat/>
    <w:rsid w:val="00BB3EFD"/>
    <w:pPr>
      <w:ind w:left="720"/>
      <w:contextualSpacing/>
    </w:pPr>
  </w:style>
  <w:style w:type="paragraph" w:styleId="BodyText2">
    <w:name w:val="Body Text 2"/>
    <w:basedOn w:val="Normal"/>
    <w:link w:val="BodyText2Char"/>
    <w:semiHidden/>
    <w:unhideWhenUsed/>
    <w:rsid w:val="00B30F1D"/>
    <w:pPr>
      <w:spacing w:after="120" w:line="480" w:lineRule="auto"/>
    </w:pPr>
  </w:style>
  <w:style w:type="character" w:customStyle="1" w:styleId="BodyText2Char">
    <w:name w:val="Body Text 2 Char"/>
    <w:basedOn w:val="DefaultParagraphFont"/>
    <w:link w:val="BodyText2"/>
    <w:semiHidden/>
    <w:rsid w:val="00B30F1D"/>
    <w:rPr>
      <w:sz w:val="24"/>
      <w:szCs w:val="24"/>
    </w:rPr>
  </w:style>
  <w:style w:type="paragraph" w:customStyle="1" w:styleId="LicenseText">
    <w:name w:val="License Text"/>
    <w:basedOn w:val="Normal"/>
    <w:qFormat/>
    <w:rsid w:val="0004448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200" w:after="200" w:line="276" w:lineRule="auto"/>
    </w:pPr>
    <w:rPr>
      <w:rFonts w:ascii="Arial" w:eastAsiaTheme="minorEastAsia" w:hAnsi="Arial" w:cstheme="minorBidi"/>
      <w:sz w:val="20"/>
      <w:szCs w:val="22"/>
    </w:rPr>
  </w:style>
  <w:style w:type="table" w:styleId="PlainTable1">
    <w:name w:val="Plain Table 1"/>
    <w:aliases w:val="Summary Table"/>
    <w:basedOn w:val="TableNormal"/>
    <w:uiPriority w:val="99"/>
    <w:rsid w:val="00044483"/>
    <w:rPr>
      <w:rFonts w:ascii="Arial" w:eastAsiaTheme="minorEastAsia" w:hAnsi="Arial" w:cstheme="minorBidi"/>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0914">
      <w:bodyDiv w:val="1"/>
      <w:marLeft w:val="0"/>
      <w:marRight w:val="0"/>
      <w:marTop w:val="0"/>
      <w:marBottom w:val="0"/>
      <w:divBdr>
        <w:top w:val="none" w:sz="0" w:space="0" w:color="auto"/>
        <w:left w:val="none" w:sz="0" w:space="0" w:color="auto"/>
        <w:bottom w:val="none" w:sz="0" w:space="0" w:color="auto"/>
        <w:right w:val="none" w:sz="0" w:space="0" w:color="auto"/>
      </w:divBdr>
    </w:div>
    <w:div w:id="280190921">
      <w:bodyDiv w:val="1"/>
      <w:marLeft w:val="0"/>
      <w:marRight w:val="0"/>
      <w:marTop w:val="0"/>
      <w:marBottom w:val="0"/>
      <w:divBdr>
        <w:top w:val="none" w:sz="0" w:space="0" w:color="auto"/>
        <w:left w:val="none" w:sz="0" w:space="0" w:color="auto"/>
        <w:bottom w:val="none" w:sz="0" w:space="0" w:color="auto"/>
        <w:right w:val="none" w:sz="0" w:space="0" w:color="auto"/>
      </w:divBdr>
    </w:div>
    <w:div w:id="281544255">
      <w:marLeft w:val="0"/>
      <w:marRight w:val="0"/>
      <w:marTop w:val="0"/>
      <w:marBottom w:val="0"/>
      <w:divBdr>
        <w:top w:val="none" w:sz="0" w:space="0" w:color="auto"/>
        <w:left w:val="none" w:sz="0" w:space="0" w:color="auto"/>
        <w:bottom w:val="none" w:sz="0" w:space="0" w:color="auto"/>
        <w:right w:val="none" w:sz="0" w:space="0" w:color="auto"/>
      </w:divBdr>
    </w:div>
    <w:div w:id="281544256">
      <w:marLeft w:val="0"/>
      <w:marRight w:val="0"/>
      <w:marTop w:val="0"/>
      <w:marBottom w:val="0"/>
      <w:divBdr>
        <w:top w:val="none" w:sz="0" w:space="0" w:color="auto"/>
        <w:left w:val="none" w:sz="0" w:space="0" w:color="auto"/>
        <w:bottom w:val="none" w:sz="0" w:space="0" w:color="auto"/>
        <w:right w:val="none" w:sz="0" w:space="0" w:color="auto"/>
      </w:divBdr>
      <w:divsChild>
        <w:div w:id="281544257">
          <w:marLeft w:val="720"/>
          <w:marRight w:val="720"/>
          <w:marTop w:val="100"/>
          <w:marBottom w:val="100"/>
          <w:divBdr>
            <w:top w:val="none" w:sz="0" w:space="0" w:color="auto"/>
            <w:left w:val="none" w:sz="0" w:space="0" w:color="auto"/>
            <w:bottom w:val="none" w:sz="0" w:space="0" w:color="auto"/>
            <w:right w:val="none" w:sz="0" w:space="0" w:color="auto"/>
          </w:divBdr>
        </w:div>
      </w:divsChild>
    </w:div>
    <w:div w:id="281544258">
      <w:marLeft w:val="0"/>
      <w:marRight w:val="0"/>
      <w:marTop w:val="0"/>
      <w:marBottom w:val="0"/>
      <w:divBdr>
        <w:top w:val="none" w:sz="0" w:space="0" w:color="auto"/>
        <w:left w:val="none" w:sz="0" w:space="0" w:color="auto"/>
        <w:bottom w:val="none" w:sz="0" w:space="0" w:color="auto"/>
        <w:right w:val="none" w:sz="0" w:space="0" w:color="auto"/>
      </w:divBdr>
    </w:div>
    <w:div w:id="538594149">
      <w:bodyDiv w:val="1"/>
      <w:marLeft w:val="0"/>
      <w:marRight w:val="0"/>
      <w:marTop w:val="0"/>
      <w:marBottom w:val="0"/>
      <w:divBdr>
        <w:top w:val="none" w:sz="0" w:space="0" w:color="auto"/>
        <w:left w:val="none" w:sz="0" w:space="0" w:color="auto"/>
        <w:bottom w:val="none" w:sz="0" w:space="0" w:color="auto"/>
        <w:right w:val="none" w:sz="0" w:space="0" w:color="auto"/>
      </w:divBdr>
    </w:div>
    <w:div w:id="583415056">
      <w:bodyDiv w:val="1"/>
      <w:marLeft w:val="0"/>
      <w:marRight w:val="0"/>
      <w:marTop w:val="0"/>
      <w:marBottom w:val="0"/>
      <w:divBdr>
        <w:top w:val="none" w:sz="0" w:space="0" w:color="auto"/>
        <w:left w:val="none" w:sz="0" w:space="0" w:color="auto"/>
        <w:bottom w:val="none" w:sz="0" w:space="0" w:color="auto"/>
        <w:right w:val="none" w:sz="0" w:space="0" w:color="auto"/>
      </w:divBdr>
    </w:div>
    <w:div w:id="1063800114">
      <w:bodyDiv w:val="1"/>
      <w:marLeft w:val="0"/>
      <w:marRight w:val="0"/>
      <w:marTop w:val="0"/>
      <w:marBottom w:val="0"/>
      <w:divBdr>
        <w:top w:val="none" w:sz="0" w:space="0" w:color="auto"/>
        <w:left w:val="none" w:sz="0" w:space="0" w:color="auto"/>
        <w:bottom w:val="none" w:sz="0" w:space="0" w:color="auto"/>
        <w:right w:val="none" w:sz="0" w:space="0" w:color="auto"/>
      </w:divBdr>
    </w:div>
    <w:div w:id="1244023261">
      <w:bodyDiv w:val="1"/>
      <w:marLeft w:val="0"/>
      <w:marRight w:val="0"/>
      <w:marTop w:val="0"/>
      <w:marBottom w:val="0"/>
      <w:divBdr>
        <w:top w:val="none" w:sz="0" w:space="0" w:color="auto"/>
        <w:left w:val="none" w:sz="0" w:space="0" w:color="auto"/>
        <w:bottom w:val="none" w:sz="0" w:space="0" w:color="auto"/>
        <w:right w:val="none" w:sz="0" w:space="0" w:color="auto"/>
      </w:divBdr>
    </w:div>
    <w:div w:id="1360358240">
      <w:bodyDiv w:val="1"/>
      <w:marLeft w:val="0"/>
      <w:marRight w:val="0"/>
      <w:marTop w:val="0"/>
      <w:marBottom w:val="0"/>
      <w:divBdr>
        <w:top w:val="none" w:sz="0" w:space="0" w:color="auto"/>
        <w:left w:val="none" w:sz="0" w:space="0" w:color="auto"/>
        <w:bottom w:val="none" w:sz="0" w:space="0" w:color="auto"/>
        <w:right w:val="none" w:sz="0" w:space="0" w:color="auto"/>
      </w:divBdr>
    </w:div>
    <w:div w:id="1462267007">
      <w:bodyDiv w:val="1"/>
      <w:marLeft w:val="0"/>
      <w:marRight w:val="0"/>
      <w:marTop w:val="0"/>
      <w:marBottom w:val="0"/>
      <w:divBdr>
        <w:top w:val="none" w:sz="0" w:space="0" w:color="auto"/>
        <w:left w:val="none" w:sz="0" w:space="0" w:color="auto"/>
        <w:bottom w:val="none" w:sz="0" w:space="0" w:color="auto"/>
        <w:right w:val="none" w:sz="0" w:space="0" w:color="auto"/>
      </w:divBdr>
    </w:div>
    <w:div w:id="1849712598">
      <w:bodyDiv w:val="1"/>
      <w:marLeft w:val="0"/>
      <w:marRight w:val="0"/>
      <w:marTop w:val="0"/>
      <w:marBottom w:val="0"/>
      <w:divBdr>
        <w:top w:val="none" w:sz="0" w:space="0" w:color="auto"/>
        <w:left w:val="none" w:sz="0" w:space="0" w:color="auto"/>
        <w:bottom w:val="none" w:sz="0" w:space="0" w:color="auto"/>
        <w:right w:val="none" w:sz="0" w:space="0" w:color="auto"/>
      </w:divBdr>
    </w:div>
    <w:div w:id="21256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Avalonia.Desktop/11.1.4" TargetMode="External"/><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nuget.org/packages/FTD2XX.Net/1.2.1"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uget.org/packages/Avalonia/11.1.4" TargetMode="External"/><Relationship Id="rId17" Type="http://schemas.microsoft.com/office/2016/09/relationships/commentsIds" Target="commentsIds.xml"/><Relationship Id="rId25" Type="http://schemas.openxmlformats.org/officeDocument/2006/relationships/hyperlink" Target="https://www.nuget.org/packages/System.Management/8.0.0"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nuget.org/packages/Avalonia.Themes.Fluent/11.1.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censing@analog.com" TargetMode="External"/><Relationship Id="rId24" Type="http://schemas.openxmlformats.org/officeDocument/2006/relationships/hyperlink" Target="https://www.nuget.org/packages/Microsoft.Extensions.Configuration.Json/8.0.1"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nuget.org/packages/Microsoft.Extensions.Configuration/8.0.0"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nuget.org/packages/Avalonia.Fonts.Inter/11.1.4"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get.org/packages/Avalonia.Diagnostics/11.1.4" TargetMode="External"/><Relationship Id="rId22" Type="http://schemas.openxmlformats.org/officeDocument/2006/relationships/hyperlink" Target="https://www.nuget.org/packages/Newtonsoft.Json/13.0.3"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1AC0E8305A2D5478BB2821E71E6DAB7" ma:contentTypeVersion="9" ma:contentTypeDescription="Create a new document." ma:contentTypeScope="" ma:versionID="9b33326e507552e22f688e0807d43915">
  <xsd:schema xmlns:xsd="http://www.w3.org/2001/XMLSchema" xmlns:xs="http://www.w3.org/2001/XMLSchema" xmlns:p="http://schemas.microsoft.com/office/2006/metadata/properties" xmlns:ns3="42796cf7-8fbe-4744-a3f3-ed9f3770693c" targetNamespace="http://schemas.microsoft.com/office/2006/metadata/properties" ma:root="true" ma:fieldsID="770e47035d08932fd9d44599955f15b3" ns3:_="">
    <xsd:import namespace="42796cf7-8fbe-4744-a3f3-ed9f377069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96cf7-8fbe-4744-a3f3-ed9f37706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FFDEC-76C6-4F71-AC2C-21A40CED57B0}">
  <ds:schemaRefs>
    <ds:schemaRef ds:uri="http://schemas.microsoft.com/sharepoint/v3/contenttype/forms"/>
  </ds:schemaRefs>
</ds:datastoreItem>
</file>

<file path=customXml/itemProps2.xml><?xml version="1.0" encoding="utf-8"?>
<ds:datastoreItem xmlns:ds="http://schemas.openxmlformats.org/officeDocument/2006/customXml" ds:itemID="{EBC93384-789D-4BB2-B3BE-EB3AA0499E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808DF4-1936-47B8-A2D2-46E30FBC5029}">
  <ds:schemaRefs>
    <ds:schemaRef ds:uri="http://schemas.openxmlformats.org/officeDocument/2006/bibliography"/>
  </ds:schemaRefs>
</ds:datastoreItem>
</file>

<file path=customXml/itemProps4.xml><?xml version="1.0" encoding="utf-8"?>
<ds:datastoreItem xmlns:ds="http://schemas.openxmlformats.org/officeDocument/2006/customXml" ds:itemID="{739D363B-9AC0-4EC8-BDF8-7B6540CEE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96cf7-8fbe-4744-a3f3-ed9f377069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a689b4-8f87-40e0-9c6f-7228de4d754a}" enabled="0" method="" siteId="{eaa689b4-8f87-40e0-9c6f-7228de4d754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13</Pages>
  <Words>7088</Words>
  <Characters>40406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47400</CharactersWithSpaces>
  <SharedDoc>false</SharedDoc>
  <HLinks>
    <vt:vector size="6" baseType="variant">
      <vt:variant>
        <vt:i4>2293789</vt:i4>
      </vt:variant>
      <vt:variant>
        <vt:i4>3</vt:i4>
      </vt:variant>
      <vt:variant>
        <vt:i4>0</vt:i4>
      </vt:variant>
      <vt:variant>
        <vt:i4>5</vt:i4>
      </vt:variant>
      <vt:variant>
        <vt:lpwstr>mailto:licensing@analog.com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Gish</dc:creator>
  <cp:lastModifiedBy>Perez, Johnson ralph</cp:lastModifiedBy>
  <cp:revision>3</cp:revision>
  <cp:lastPrinted>2018-07-26T03:40:00Z</cp:lastPrinted>
  <dcterms:created xsi:type="dcterms:W3CDTF">2024-10-31T03:41:00Z</dcterms:created>
  <dcterms:modified xsi:type="dcterms:W3CDTF">2024-11-05T01:42:00Z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XJDLFUo5N7uVJ5lc87rJQqbzC7A6TAL1Rxl1j6aGey5kIRh0I5aLUA68FmES1HJxHCNJhXMzHdJ6_x000d__x000d_QR56hFM7hGfwkljMJzFX9srzmKrFQUBOke+8mH+cDYVO1AH3DuEr2fkBkDMHntd6QR56hFM7hGfw_x000d__x000d_kljMJzFX9srzmKrFQUBOke+8mH+cDbG7UUL1gafk+6RrwyhrEeYhNQlM8j1CxtMz+5c+KGh192Ql_x000d__x000d_44vFzVlvbr/l4Wmqp</vt:lpwstr>
  </property>
  <property fmtid="{D5CDD505-2E9C-101B-9397-08002B2CF9AE}" pid="3" name="MAIL_MSG_ID2">
    <vt:lpwstr>iBfnjyFYGVjtL3Zf7Zl2+mbyibuDnlHVyv/5SGCPTLMq1A8ixEapaY0Ty3F_x000d__x000d_NYK+kU5DnfpMQ7KPqBtQbBi+e8DdnW2Z7yvLNw==</vt:lpwstr>
  </property>
  <property fmtid="{D5CDD505-2E9C-101B-9397-08002B2CF9AE}" pid="4" name="RESPONSE_SENDER_NAME">
    <vt:lpwstr>gAAAFrATEITNPlhJu+nq9LL45zSPutZu6D8M</vt:lpwstr>
  </property>
  <property fmtid="{D5CDD505-2E9C-101B-9397-08002B2CF9AE}" pid="5" name="EMAIL_OWNER_ADDRESS">
    <vt:lpwstr>4AAAMz5NUQ6P8J/FQaV5Nb465KGI6sBQoxloMkU2ARCC9j3YB/HoHF0y1Q==</vt:lpwstr>
  </property>
  <property fmtid="{D5CDD505-2E9C-101B-9397-08002B2CF9AE}" pid="6" name="SWDocID">
    <vt:lpwstr/>
  </property>
  <property fmtid="{D5CDD505-2E9C-101B-9397-08002B2CF9AE}" pid="7" name="ContentTypeId">
    <vt:lpwstr>0x01010051AC0E8305A2D5478BB2821E71E6DAB7</vt:lpwstr>
  </property>
</Properties>
</file>